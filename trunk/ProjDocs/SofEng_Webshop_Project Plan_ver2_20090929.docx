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8.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Default Extension="xml" ContentType="application/xml"/>
  <Override PartName="/word/header5.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header7.xml" ContentType="application/vnd.openxmlformats-officedocument.wordprocessingml.header+xml"/>
  <Override PartName="/docProps/app.xml" ContentType="application/vnd.openxmlformats-officedocument.extended-properties+xml"/>
  <Override PartName="/word/footer3.xml" ContentType="application/vnd.openxmlformats-officedocument.wordprocessingml.footer+xml"/>
  <Override PartName="/word/header9.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header4.xml" ContentType="application/vnd.openxmlformats-officedocument.wordprocessingml.header+xml"/>
  <Override PartName="/word/styles.xml" ContentType="application/vnd.openxmlformats-officedocument.wordprocessingml.styles+xml"/>
  <Override PartName="/word/header6.xml" ContentType="application/vnd.openxmlformats-officedocument.wordprocessingml.header+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FE119A" w:rsidRDefault="00FE119A" w:rsidP="00FE119A">
      <w:pPr>
        <w:pStyle w:val="Header"/>
        <w:tabs>
          <w:tab w:val="clear" w:pos="8640"/>
          <w:tab w:val="right" w:pos="9000"/>
        </w:tabs>
        <w:jc w:val="center"/>
        <w:rPr>
          <w:rFonts w:cs="Arial"/>
          <w:b/>
          <w:sz w:val="60"/>
          <w:szCs w:val="60"/>
        </w:rPr>
      </w:pPr>
    </w:p>
    <w:p w:rsidR="00FE119A" w:rsidRPr="00E933D4" w:rsidRDefault="007B4305" w:rsidP="00FE119A">
      <w:pPr>
        <w:pStyle w:val="Header"/>
        <w:tabs>
          <w:tab w:val="clear" w:pos="8640"/>
          <w:tab w:val="right" w:pos="9000"/>
        </w:tabs>
        <w:spacing w:after="360"/>
        <w:jc w:val="center"/>
        <w:rPr>
          <w:rFonts w:cs="Arial"/>
          <w:b/>
          <w:sz w:val="60"/>
          <w:szCs w:val="60"/>
        </w:rPr>
      </w:pPr>
      <w:r w:rsidRPr="00E933D4">
        <w:rPr>
          <w:rFonts w:cs="Arial"/>
          <w:b/>
          <w:sz w:val="60"/>
          <w:szCs w:val="60"/>
        </w:rPr>
        <w:t>STUDENT EVENT WEBSHOP</w:t>
      </w:r>
    </w:p>
    <w:p w:rsidR="00FE119A" w:rsidRPr="00E933D4" w:rsidRDefault="007B4305" w:rsidP="00FE119A">
      <w:pPr>
        <w:pStyle w:val="Header"/>
        <w:tabs>
          <w:tab w:val="clear" w:pos="8640"/>
          <w:tab w:val="right" w:pos="9000"/>
        </w:tabs>
        <w:ind w:left="360"/>
        <w:jc w:val="center"/>
        <w:rPr>
          <w:rFonts w:cs="Arial"/>
          <w:sz w:val="28"/>
          <w:szCs w:val="28"/>
        </w:rPr>
      </w:pPr>
      <w:r w:rsidRPr="00E933D4">
        <w:rPr>
          <w:rFonts w:cs="Arial"/>
          <w:sz w:val="28"/>
          <w:szCs w:val="28"/>
        </w:rPr>
        <w:t>–</w:t>
      </w:r>
      <w:r>
        <w:rPr>
          <w:rFonts w:cs="Arial"/>
          <w:sz w:val="28"/>
          <w:szCs w:val="28"/>
        </w:rPr>
        <w:t xml:space="preserve"> </w:t>
      </w:r>
      <w:r w:rsidRPr="00E933D4">
        <w:rPr>
          <w:rFonts w:cs="Arial"/>
          <w:sz w:val="28"/>
          <w:szCs w:val="28"/>
        </w:rPr>
        <w:t>Software Engineering Project –</w:t>
      </w:r>
    </w:p>
    <w:p w:rsidR="00FE119A" w:rsidRDefault="00FE119A" w:rsidP="00FE119A">
      <w:pPr>
        <w:pStyle w:val="Header"/>
        <w:tabs>
          <w:tab w:val="clear" w:pos="8640"/>
          <w:tab w:val="right" w:pos="9000"/>
        </w:tabs>
        <w:jc w:val="center"/>
        <w:rPr>
          <w:rFonts w:cs="Arial"/>
          <w:b/>
          <w:sz w:val="28"/>
          <w:szCs w:val="28"/>
        </w:rPr>
      </w:pPr>
    </w:p>
    <w:p w:rsidR="00FE119A" w:rsidRDefault="00FE119A" w:rsidP="00FE119A">
      <w:pPr>
        <w:pStyle w:val="Header"/>
        <w:tabs>
          <w:tab w:val="clear" w:pos="8640"/>
          <w:tab w:val="right" w:pos="9000"/>
        </w:tabs>
        <w:jc w:val="center"/>
        <w:rPr>
          <w:rFonts w:cs="Arial"/>
          <w:b/>
          <w:sz w:val="28"/>
          <w:szCs w:val="28"/>
        </w:rPr>
      </w:pPr>
    </w:p>
    <w:p w:rsidR="00FE119A" w:rsidRPr="00E933D4" w:rsidRDefault="007B4305" w:rsidP="00FE119A">
      <w:pPr>
        <w:pStyle w:val="Header"/>
        <w:tabs>
          <w:tab w:val="clear" w:pos="8640"/>
          <w:tab w:val="right" w:pos="9000"/>
        </w:tabs>
        <w:jc w:val="center"/>
        <w:rPr>
          <w:rFonts w:cs="Arial"/>
          <w:b/>
          <w:sz w:val="40"/>
          <w:szCs w:val="40"/>
        </w:rPr>
      </w:pPr>
      <w:r w:rsidRPr="00E933D4">
        <w:rPr>
          <w:rFonts w:cs="Arial"/>
          <w:b/>
          <w:sz w:val="40"/>
          <w:szCs w:val="40"/>
        </w:rPr>
        <w:t>PROJECT PLAN</w:t>
      </w:r>
    </w:p>
    <w:p w:rsidR="00FE119A" w:rsidRDefault="00FE119A" w:rsidP="00FE119A">
      <w:pPr>
        <w:pStyle w:val="Header"/>
        <w:rPr>
          <w:rFonts w:cs="Arial"/>
          <w:b/>
          <w:szCs w:val="20"/>
        </w:rPr>
      </w:pPr>
    </w:p>
    <w:p w:rsidR="00FE119A" w:rsidRDefault="00FE119A" w:rsidP="00FE119A">
      <w:pPr>
        <w:pStyle w:val="Header"/>
        <w:rPr>
          <w:rFonts w:cs="Arial"/>
          <w:b/>
          <w:szCs w:val="20"/>
        </w:rPr>
      </w:pPr>
    </w:p>
    <w:p w:rsidR="00FE119A" w:rsidRDefault="00FE119A" w:rsidP="00FE119A">
      <w:pPr>
        <w:pStyle w:val="Header"/>
        <w:rPr>
          <w:rFonts w:cs="Arial"/>
          <w:b/>
          <w:szCs w:val="20"/>
        </w:rPr>
      </w:pPr>
    </w:p>
    <w:p w:rsidR="00FE119A" w:rsidRDefault="00FE119A" w:rsidP="00FE119A">
      <w:pPr>
        <w:pStyle w:val="Header"/>
        <w:rPr>
          <w:rFonts w:cs="Arial"/>
          <w:b/>
          <w:szCs w:val="20"/>
        </w:rPr>
      </w:pPr>
    </w:p>
    <w:p w:rsidR="00FE119A" w:rsidRDefault="00FE119A" w:rsidP="00FE119A">
      <w:pPr>
        <w:pStyle w:val="Header"/>
        <w:rPr>
          <w:rFonts w:cs="Arial"/>
          <w:b/>
          <w:szCs w:val="20"/>
        </w:rPr>
      </w:pPr>
    </w:p>
    <w:p w:rsidR="00FE119A" w:rsidRDefault="00FE119A" w:rsidP="00FE119A">
      <w:pPr>
        <w:pStyle w:val="Header"/>
        <w:rPr>
          <w:rFonts w:cs="Arial"/>
          <w:b/>
          <w:szCs w:val="20"/>
        </w:rPr>
      </w:pPr>
    </w:p>
    <w:p w:rsidR="00FE119A" w:rsidRDefault="00FE119A" w:rsidP="00FE119A">
      <w:pPr>
        <w:pStyle w:val="Header"/>
        <w:rPr>
          <w:rFonts w:cs="Arial"/>
          <w:b/>
          <w:szCs w:val="20"/>
        </w:rPr>
      </w:pPr>
    </w:p>
    <w:p w:rsidR="00FE119A" w:rsidRDefault="00FE119A" w:rsidP="00FE119A">
      <w:pPr>
        <w:pStyle w:val="Header"/>
        <w:rPr>
          <w:rFonts w:cs="Arial"/>
          <w:b/>
          <w:szCs w:val="20"/>
        </w:rPr>
      </w:pPr>
    </w:p>
    <w:p w:rsidR="00FE119A" w:rsidRDefault="00FE119A" w:rsidP="00FE119A">
      <w:pPr>
        <w:pStyle w:val="Header"/>
        <w:rPr>
          <w:rFonts w:cs="Arial"/>
          <w:b/>
          <w:szCs w:val="20"/>
        </w:rPr>
      </w:pPr>
    </w:p>
    <w:p w:rsidR="00FE119A" w:rsidRDefault="00FE119A" w:rsidP="00FE119A">
      <w:pPr>
        <w:pStyle w:val="Header"/>
        <w:rPr>
          <w:rFonts w:cs="Arial"/>
          <w:b/>
          <w:szCs w:val="20"/>
        </w:rPr>
      </w:pPr>
    </w:p>
    <w:p w:rsidR="00FE119A" w:rsidRDefault="00FE119A" w:rsidP="00FE119A">
      <w:pPr>
        <w:pStyle w:val="Header"/>
        <w:rPr>
          <w:rFonts w:cs="Arial"/>
          <w:b/>
          <w:szCs w:val="20"/>
        </w:rPr>
      </w:pPr>
    </w:p>
    <w:p w:rsidR="00FE119A" w:rsidRDefault="00FE119A" w:rsidP="00FE119A">
      <w:pPr>
        <w:pStyle w:val="Header"/>
        <w:rPr>
          <w:rFonts w:cs="Arial"/>
          <w:b/>
          <w:szCs w:val="20"/>
        </w:rPr>
      </w:pPr>
    </w:p>
    <w:p w:rsidR="00FE119A" w:rsidRDefault="003205C0" w:rsidP="00FE119A">
      <w:pPr>
        <w:pStyle w:val="Header"/>
        <w:rPr>
          <w:rFonts w:cs="Arial"/>
          <w:b/>
          <w:szCs w:val="20"/>
        </w:rPr>
      </w:pPr>
      <w:r w:rsidRPr="00E4715E">
        <w:rPr>
          <w:noProof/>
        </w:rPr>
        <w:pict>
          <v:shapetype id="_x0000_t202" coordsize="21600,21600" o:spt="202" path="m0,0l0,21600,21600,21600,21600,0xe">
            <v:stroke joinstyle="miter"/>
            <v:path gradientshapeok="t" o:connecttype="rect"/>
          </v:shapetype>
          <v:shape id="_x0000_s1026" type="#_x0000_t202" style="position:absolute;margin-left:207pt;margin-top:14.6pt;width:275.4pt;height:185.7pt;z-index:251656704;mso-position-horizontal:absolute;mso-position-vertical:absolute" filled="f" stroked="f">
            <v:textbox style="mso-next-textbox:#_x0000_s1026">
              <w:txbxContent>
                <w:p w:rsidR="003205C0" w:rsidRDefault="003205C0" w:rsidP="00FE119A">
                  <w:pPr>
                    <w:pStyle w:val="Header"/>
                    <w:tabs>
                      <w:tab w:val="clear" w:pos="4320"/>
                      <w:tab w:val="left" w:pos="1620"/>
                    </w:tabs>
                    <w:rPr>
                      <w:rFonts w:cs="Arial"/>
                      <w:b/>
                      <w:szCs w:val="20"/>
                    </w:rPr>
                  </w:pPr>
                </w:p>
                <w:p w:rsidR="003205C0" w:rsidRDefault="003205C0" w:rsidP="00FE119A">
                  <w:pPr>
                    <w:pStyle w:val="Header"/>
                    <w:tabs>
                      <w:tab w:val="clear" w:pos="4320"/>
                      <w:tab w:val="left" w:pos="1620"/>
                    </w:tabs>
                    <w:rPr>
                      <w:rFonts w:cs="Arial"/>
                      <w:b/>
                      <w:szCs w:val="20"/>
                    </w:rPr>
                  </w:pPr>
                  <w:r>
                    <w:rPr>
                      <w:rFonts w:cs="Arial"/>
                      <w:b/>
                      <w:szCs w:val="20"/>
                    </w:rPr>
                    <w:t>Team:</w:t>
                  </w:r>
                  <w:r>
                    <w:rPr>
                      <w:rFonts w:cs="Arial"/>
                      <w:b/>
                      <w:szCs w:val="20"/>
                    </w:rPr>
                    <w:tab/>
                    <w:t xml:space="preserve">Attila </w:t>
                  </w:r>
                  <w:proofErr w:type="spellStart"/>
                  <w:r>
                    <w:rPr>
                      <w:rFonts w:cs="Arial"/>
                      <w:b/>
                      <w:szCs w:val="20"/>
                    </w:rPr>
                    <w:t>Gonczi</w:t>
                  </w:r>
                  <w:proofErr w:type="spellEnd"/>
                  <w:r>
                    <w:rPr>
                      <w:rFonts w:cs="Arial"/>
                      <w:b/>
                      <w:szCs w:val="20"/>
                    </w:rPr>
                    <w:t xml:space="preserve"> (434519)</w:t>
                  </w:r>
                </w:p>
                <w:p w:rsidR="003205C0" w:rsidRDefault="003205C0" w:rsidP="00FE119A">
                  <w:pPr>
                    <w:pStyle w:val="Header"/>
                    <w:tabs>
                      <w:tab w:val="clear" w:pos="4320"/>
                      <w:tab w:val="left" w:pos="1620"/>
                    </w:tabs>
                    <w:rPr>
                      <w:rFonts w:cs="Arial"/>
                      <w:b/>
                      <w:szCs w:val="20"/>
                    </w:rPr>
                  </w:pPr>
                  <w:r>
                    <w:rPr>
                      <w:rFonts w:cs="Arial"/>
                      <w:b/>
                      <w:szCs w:val="20"/>
                    </w:rPr>
                    <w:tab/>
                  </w:r>
                  <w:proofErr w:type="spellStart"/>
                  <w:r>
                    <w:rPr>
                      <w:rFonts w:cs="Arial"/>
                      <w:b/>
                      <w:szCs w:val="20"/>
                    </w:rPr>
                    <w:t>Jiening</w:t>
                  </w:r>
                  <w:proofErr w:type="spellEnd"/>
                  <w:r>
                    <w:rPr>
                      <w:rFonts w:cs="Arial"/>
                      <w:b/>
                      <w:szCs w:val="20"/>
                    </w:rPr>
                    <w:t xml:space="preserve"> </w:t>
                  </w:r>
                  <w:proofErr w:type="spellStart"/>
                  <w:r>
                    <w:rPr>
                      <w:rFonts w:cs="Arial"/>
                      <w:b/>
                      <w:szCs w:val="20"/>
                    </w:rPr>
                    <w:t>Wen</w:t>
                  </w:r>
                  <w:proofErr w:type="spellEnd"/>
                  <w:r>
                    <w:rPr>
                      <w:rFonts w:cs="Arial"/>
                      <w:b/>
                      <w:szCs w:val="20"/>
                    </w:rPr>
                    <w:t xml:space="preserve"> (439947)</w:t>
                  </w:r>
                </w:p>
                <w:p w:rsidR="003205C0" w:rsidRDefault="003205C0" w:rsidP="00FE119A">
                  <w:pPr>
                    <w:pStyle w:val="Header"/>
                    <w:tabs>
                      <w:tab w:val="clear" w:pos="4320"/>
                      <w:tab w:val="left" w:pos="1620"/>
                    </w:tabs>
                    <w:rPr>
                      <w:rFonts w:cs="Arial"/>
                      <w:b/>
                      <w:szCs w:val="20"/>
                    </w:rPr>
                  </w:pPr>
                  <w:r>
                    <w:rPr>
                      <w:rFonts w:cs="Arial"/>
                      <w:b/>
                      <w:szCs w:val="20"/>
                    </w:rPr>
                    <w:tab/>
                  </w:r>
                  <w:proofErr w:type="spellStart"/>
                  <w:r>
                    <w:rPr>
                      <w:rFonts w:cs="Arial"/>
                      <w:b/>
                      <w:szCs w:val="20"/>
                    </w:rPr>
                    <w:t>Dimitar</w:t>
                  </w:r>
                  <w:proofErr w:type="spellEnd"/>
                  <w:r>
                    <w:rPr>
                      <w:rFonts w:cs="Arial"/>
                      <w:b/>
                      <w:szCs w:val="20"/>
                    </w:rPr>
                    <w:t xml:space="preserve"> </w:t>
                  </w:r>
                  <w:proofErr w:type="spellStart"/>
                  <w:r>
                    <w:rPr>
                      <w:rFonts w:cs="Arial"/>
                      <w:b/>
                      <w:szCs w:val="20"/>
                    </w:rPr>
                    <w:t>Kolev</w:t>
                  </w:r>
                  <w:proofErr w:type="spellEnd"/>
                  <w:r>
                    <w:rPr>
                      <w:rFonts w:cs="Arial"/>
                      <w:b/>
                      <w:szCs w:val="20"/>
                    </w:rPr>
                    <w:t xml:space="preserve"> (431646)</w:t>
                  </w:r>
                </w:p>
                <w:p w:rsidR="003205C0" w:rsidRDefault="003205C0" w:rsidP="00FE119A">
                  <w:pPr>
                    <w:pStyle w:val="Header"/>
                    <w:tabs>
                      <w:tab w:val="clear" w:pos="4320"/>
                      <w:tab w:val="left" w:pos="1620"/>
                    </w:tabs>
                    <w:rPr>
                      <w:rFonts w:cs="Arial"/>
                      <w:b/>
                      <w:szCs w:val="20"/>
                    </w:rPr>
                  </w:pPr>
                  <w:r>
                    <w:rPr>
                      <w:rFonts w:cs="Arial"/>
                      <w:b/>
                      <w:szCs w:val="20"/>
                    </w:rPr>
                    <w:tab/>
                  </w:r>
                  <w:proofErr w:type="spellStart"/>
                  <w:r>
                    <w:rPr>
                      <w:rFonts w:cs="Arial"/>
                      <w:b/>
                      <w:szCs w:val="20"/>
                    </w:rPr>
                    <w:t>Arya</w:t>
                  </w:r>
                  <w:proofErr w:type="spellEnd"/>
                  <w:r>
                    <w:rPr>
                      <w:rFonts w:cs="Arial"/>
                      <w:b/>
                      <w:szCs w:val="20"/>
                    </w:rPr>
                    <w:t xml:space="preserve"> </w:t>
                  </w:r>
                  <w:proofErr w:type="spellStart"/>
                  <w:r>
                    <w:rPr>
                      <w:rFonts w:cs="Arial"/>
                      <w:b/>
                      <w:szCs w:val="20"/>
                    </w:rPr>
                    <w:t>Nawing</w:t>
                  </w:r>
                  <w:proofErr w:type="spellEnd"/>
                  <w:r>
                    <w:rPr>
                      <w:rFonts w:cs="Arial"/>
                      <w:b/>
                      <w:szCs w:val="20"/>
                    </w:rPr>
                    <w:t xml:space="preserve"> (477490)</w:t>
                  </w:r>
                </w:p>
                <w:p w:rsidR="00EF20A0" w:rsidRPr="004354F2" w:rsidRDefault="00EF20A0" w:rsidP="00FE119A">
                  <w:pPr>
                    <w:pStyle w:val="Header"/>
                    <w:tabs>
                      <w:tab w:val="clear" w:pos="4320"/>
                      <w:tab w:val="left" w:pos="1620"/>
                    </w:tabs>
                    <w:rPr>
                      <w:rFonts w:cs="Arial"/>
                      <w:b/>
                      <w:szCs w:val="20"/>
                    </w:rPr>
                  </w:pPr>
                  <w:r w:rsidRPr="004354F2">
                    <w:rPr>
                      <w:rFonts w:cs="Arial"/>
                      <w:b/>
                      <w:szCs w:val="20"/>
                    </w:rPr>
                    <w:t xml:space="preserve">Lecturer: </w:t>
                  </w:r>
                  <w:r>
                    <w:rPr>
                      <w:rFonts w:cs="Arial"/>
                      <w:b/>
                      <w:szCs w:val="20"/>
                    </w:rPr>
                    <w:tab/>
                  </w:r>
                  <w:r w:rsidRPr="004354F2">
                    <w:rPr>
                      <w:rFonts w:cs="Arial"/>
                      <w:b/>
                      <w:szCs w:val="20"/>
                    </w:rPr>
                    <w:t xml:space="preserve">Eddy de </w:t>
                  </w:r>
                  <w:proofErr w:type="spellStart"/>
                  <w:r w:rsidRPr="004354F2">
                    <w:rPr>
                      <w:rFonts w:cs="Arial"/>
                      <w:b/>
                      <w:szCs w:val="20"/>
                    </w:rPr>
                    <w:t>Rooij</w:t>
                  </w:r>
                  <w:proofErr w:type="spellEnd"/>
                </w:p>
                <w:p w:rsidR="00EF20A0" w:rsidRDefault="003205C0" w:rsidP="00FE119A">
                  <w:pPr>
                    <w:pStyle w:val="Header"/>
                    <w:tabs>
                      <w:tab w:val="clear" w:pos="4320"/>
                      <w:tab w:val="center" w:pos="-5940"/>
                      <w:tab w:val="left" w:pos="1620"/>
                      <w:tab w:val="left" w:pos="6300"/>
                    </w:tabs>
                    <w:rPr>
                      <w:rFonts w:cs="Arial"/>
                      <w:b/>
                      <w:szCs w:val="20"/>
                    </w:rPr>
                  </w:pPr>
                  <w:r>
                    <w:rPr>
                      <w:rFonts w:cs="Arial"/>
                      <w:b/>
                      <w:szCs w:val="20"/>
                    </w:rPr>
                    <w:t xml:space="preserve">Version </w:t>
                  </w:r>
                  <w:r>
                    <w:rPr>
                      <w:rFonts w:cs="Arial"/>
                      <w:b/>
                      <w:szCs w:val="20"/>
                    </w:rPr>
                    <w:tab/>
                    <w:t>2</w:t>
                  </w:r>
                </w:p>
                <w:p w:rsidR="00EF20A0" w:rsidRPr="00765AE2" w:rsidRDefault="003205C0" w:rsidP="00FE119A">
                  <w:pPr>
                    <w:pStyle w:val="Header"/>
                    <w:tabs>
                      <w:tab w:val="clear" w:pos="4320"/>
                      <w:tab w:val="center" w:pos="-5940"/>
                      <w:tab w:val="left" w:pos="1620"/>
                      <w:tab w:val="left" w:pos="6300"/>
                    </w:tabs>
                    <w:rPr>
                      <w:ins w:id="0" w:author="Dr. Song" w:date="2009-09-29T07:08:00Z"/>
                      <w:rFonts w:cs="Arial"/>
                      <w:b/>
                      <w:szCs w:val="20"/>
                    </w:rPr>
                  </w:pPr>
                  <w:r>
                    <w:rPr>
                      <w:rFonts w:cs="Arial"/>
                      <w:b/>
                      <w:szCs w:val="20"/>
                    </w:rPr>
                    <w:t>Date</w:t>
                  </w:r>
                  <w:r>
                    <w:rPr>
                      <w:rFonts w:cs="Arial"/>
                      <w:b/>
                      <w:szCs w:val="20"/>
                    </w:rPr>
                    <w:tab/>
                    <w:t>29</w:t>
                  </w:r>
                  <w:r w:rsidR="00EF20A0" w:rsidRPr="004354F2">
                    <w:rPr>
                      <w:rFonts w:cs="Arial"/>
                      <w:b/>
                      <w:szCs w:val="20"/>
                    </w:rPr>
                    <w:t>/09/2009</w:t>
                  </w:r>
                </w:p>
              </w:txbxContent>
            </v:textbox>
            <w10:wrap type="square"/>
          </v:shape>
        </w:pict>
      </w:r>
    </w:p>
    <w:p w:rsidR="00FE119A" w:rsidRDefault="00FE119A" w:rsidP="00FE119A">
      <w:pPr>
        <w:pStyle w:val="Header"/>
        <w:rPr>
          <w:rFonts w:cs="Arial"/>
          <w:b/>
          <w:szCs w:val="20"/>
        </w:rPr>
      </w:pPr>
    </w:p>
    <w:p w:rsidR="00FE119A" w:rsidRDefault="00FE119A" w:rsidP="00FE119A">
      <w:pPr>
        <w:pStyle w:val="Header"/>
        <w:rPr>
          <w:rFonts w:cs="Arial"/>
          <w:b/>
          <w:szCs w:val="20"/>
        </w:rPr>
      </w:pPr>
    </w:p>
    <w:p w:rsidR="00FE119A" w:rsidRPr="00624857" w:rsidRDefault="00FE119A" w:rsidP="00FE119A">
      <w:pPr>
        <w:pStyle w:val="Header"/>
        <w:rPr>
          <w:rFonts w:cs="Arial"/>
          <w:b/>
          <w:szCs w:val="20"/>
        </w:rPr>
        <w:sectPr w:rsidR="00FE119A" w:rsidRPr="00624857">
          <w:footerReference w:type="even" r:id="rId7"/>
          <w:footerReference w:type="default" r:id="rId8"/>
          <w:pgSz w:w="12240" w:h="15840"/>
          <w:pgMar w:top="1440" w:right="1080" w:bottom="1440" w:left="1800" w:header="708" w:footer="708" w:gutter="0"/>
          <w:cols w:space="708"/>
          <w:titlePg/>
          <w:docGrid w:linePitch="360"/>
        </w:sectPr>
      </w:pPr>
    </w:p>
    <w:p w:rsidR="00FE119A" w:rsidRDefault="00FE119A" w:rsidP="00FE119A">
      <w:pPr>
        <w:jc w:val="both"/>
        <w:rPr>
          <w:rFonts w:cs="Arial"/>
          <w:b/>
        </w:rPr>
        <w:sectPr w:rsidR="00FE119A">
          <w:pgSz w:w="12240" w:h="15840"/>
          <w:pgMar w:top="1440" w:right="1080" w:bottom="1440" w:left="1800" w:header="708" w:footer="708" w:gutter="0"/>
          <w:cols w:space="708"/>
          <w:docGrid w:linePitch="360"/>
        </w:sectPr>
      </w:pPr>
    </w:p>
    <w:p w:rsidR="00FE119A" w:rsidRDefault="007B4305" w:rsidP="00FE119A">
      <w:pPr>
        <w:rPr>
          <w:sz w:val="36"/>
          <w:szCs w:val="36"/>
        </w:rPr>
      </w:pPr>
      <w:r w:rsidRPr="00624857">
        <w:rPr>
          <w:sz w:val="36"/>
          <w:szCs w:val="36"/>
        </w:rPr>
        <w:t>Table of</w:t>
      </w:r>
      <w:r>
        <w:rPr>
          <w:sz w:val="36"/>
          <w:szCs w:val="36"/>
        </w:rPr>
        <w:t xml:space="preserve"> Contents</w:t>
      </w:r>
    </w:p>
    <w:p w:rsidR="00FE119A" w:rsidRDefault="00E4715E">
      <w:pPr>
        <w:pStyle w:val="TOC1"/>
        <w:tabs>
          <w:tab w:val="right" w:leader="dot" w:pos="9350"/>
        </w:tabs>
      </w:pPr>
      <w:r>
        <w:rPr>
          <w:noProof/>
        </w:rPr>
        <w:pict>
          <v:line id="_x0000_s1027" style="position:absolute;z-index:251657728" from="0,1.75pt" to="468pt,1.75pt"/>
        </w:pict>
      </w:r>
    </w:p>
    <w:p w:rsidR="00FE119A" w:rsidRDefault="00E4715E">
      <w:pPr>
        <w:pStyle w:val="TOC1"/>
        <w:tabs>
          <w:tab w:val="right" w:leader="dot" w:pos="9350"/>
        </w:tabs>
        <w:rPr>
          <w:rFonts w:ascii="Calibri" w:eastAsia="Times New Roman" w:hAnsi="Calibri"/>
          <w:b w:val="0"/>
          <w:noProof/>
          <w:sz w:val="22"/>
          <w:szCs w:val="22"/>
        </w:rPr>
      </w:pPr>
      <w:r w:rsidRPr="00E4715E">
        <w:fldChar w:fldCharType="begin"/>
      </w:r>
      <w:r w:rsidR="007B4305">
        <w:instrText xml:space="preserve"> TOC \o "1-3" \h \z \u </w:instrText>
      </w:r>
      <w:r w:rsidRPr="00E4715E">
        <w:fldChar w:fldCharType="separate"/>
      </w:r>
      <w:hyperlink w:anchor="_Toc241319141" w:history="1">
        <w:r w:rsidR="007B4305" w:rsidRPr="00651816">
          <w:rPr>
            <w:rStyle w:val="Hyperlink"/>
            <w:noProof/>
          </w:rPr>
          <w:t>Main Aims</w:t>
        </w:r>
        <w:r w:rsidR="007B4305">
          <w:rPr>
            <w:noProof/>
            <w:webHidden/>
          </w:rPr>
          <w:tab/>
        </w:r>
        <w:r>
          <w:rPr>
            <w:noProof/>
            <w:webHidden/>
          </w:rPr>
          <w:fldChar w:fldCharType="begin"/>
        </w:r>
        <w:r w:rsidR="007B4305">
          <w:rPr>
            <w:noProof/>
            <w:webHidden/>
          </w:rPr>
          <w:instrText xml:space="preserve"> PAGEREF _Toc241319141 \h </w:instrText>
        </w:r>
        <w:r w:rsidR="003205C0">
          <w:rPr>
            <w:noProof/>
          </w:rPr>
        </w:r>
        <w:r>
          <w:rPr>
            <w:noProof/>
            <w:webHidden/>
          </w:rPr>
          <w:fldChar w:fldCharType="separate"/>
        </w:r>
        <w:r w:rsidR="00B4347B">
          <w:rPr>
            <w:noProof/>
            <w:webHidden/>
          </w:rPr>
          <w:t>4</w:t>
        </w:r>
        <w:r>
          <w:rPr>
            <w:noProof/>
            <w:webHidden/>
          </w:rPr>
          <w:fldChar w:fldCharType="end"/>
        </w:r>
      </w:hyperlink>
    </w:p>
    <w:p w:rsidR="00FE119A" w:rsidRDefault="00E4715E">
      <w:pPr>
        <w:pStyle w:val="TOC1"/>
        <w:tabs>
          <w:tab w:val="right" w:leader="dot" w:pos="9350"/>
        </w:tabs>
        <w:rPr>
          <w:rFonts w:ascii="Calibri" w:eastAsia="Times New Roman" w:hAnsi="Calibri"/>
          <w:b w:val="0"/>
          <w:noProof/>
          <w:sz w:val="22"/>
          <w:szCs w:val="22"/>
        </w:rPr>
      </w:pPr>
      <w:hyperlink w:anchor="_Toc241319142" w:history="1">
        <w:r w:rsidR="007B4305" w:rsidRPr="00651816">
          <w:rPr>
            <w:rStyle w:val="Hyperlink"/>
            <w:noProof/>
          </w:rPr>
          <w:t>Stakeholders’ Analysis</w:t>
        </w:r>
        <w:r w:rsidR="007B4305">
          <w:rPr>
            <w:noProof/>
            <w:webHidden/>
          </w:rPr>
          <w:tab/>
        </w:r>
        <w:r>
          <w:rPr>
            <w:noProof/>
            <w:webHidden/>
          </w:rPr>
          <w:fldChar w:fldCharType="begin"/>
        </w:r>
        <w:r w:rsidR="007B4305">
          <w:rPr>
            <w:noProof/>
            <w:webHidden/>
          </w:rPr>
          <w:instrText xml:space="preserve"> PAGEREF _Toc241319142 \h </w:instrText>
        </w:r>
        <w:r w:rsidR="003205C0">
          <w:rPr>
            <w:noProof/>
          </w:rPr>
        </w:r>
        <w:r>
          <w:rPr>
            <w:noProof/>
            <w:webHidden/>
          </w:rPr>
          <w:fldChar w:fldCharType="separate"/>
        </w:r>
        <w:r w:rsidR="00B4347B">
          <w:rPr>
            <w:noProof/>
            <w:webHidden/>
          </w:rPr>
          <w:t>5</w:t>
        </w:r>
        <w:r>
          <w:rPr>
            <w:noProof/>
            <w:webHidden/>
          </w:rPr>
          <w:fldChar w:fldCharType="end"/>
        </w:r>
      </w:hyperlink>
    </w:p>
    <w:p w:rsidR="00FE119A" w:rsidRDefault="00E4715E">
      <w:pPr>
        <w:pStyle w:val="TOC1"/>
        <w:tabs>
          <w:tab w:val="right" w:leader="dot" w:pos="9350"/>
        </w:tabs>
        <w:rPr>
          <w:rFonts w:ascii="Calibri" w:eastAsia="Times New Roman" w:hAnsi="Calibri"/>
          <w:b w:val="0"/>
          <w:noProof/>
          <w:sz w:val="22"/>
          <w:szCs w:val="22"/>
        </w:rPr>
      </w:pPr>
      <w:hyperlink w:anchor="_Toc241319143" w:history="1">
        <w:r w:rsidR="007B4305" w:rsidRPr="00651816">
          <w:rPr>
            <w:rStyle w:val="Hyperlink"/>
            <w:noProof/>
          </w:rPr>
          <w:t>Development Process Information</w:t>
        </w:r>
        <w:r w:rsidR="007B4305">
          <w:rPr>
            <w:noProof/>
            <w:webHidden/>
          </w:rPr>
          <w:tab/>
        </w:r>
        <w:r>
          <w:rPr>
            <w:noProof/>
            <w:webHidden/>
          </w:rPr>
          <w:fldChar w:fldCharType="begin"/>
        </w:r>
        <w:r w:rsidR="007B4305">
          <w:rPr>
            <w:noProof/>
            <w:webHidden/>
          </w:rPr>
          <w:instrText xml:space="preserve"> PAGEREF _Toc241319143 \h </w:instrText>
        </w:r>
        <w:r w:rsidR="003205C0">
          <w:rPr>
            <w:noProof/>
          </w:rPr>
        </w:r>
        <w:r>
          <w:rPr>
            <w:noProof/>
            <w:webHidden/>
          </w:rPr>
          <w:fldChar w:fldCharType="separate"/>
        </w:r>
        <w:r w:rsidR="00B4347B">
          <w:rPr>
            <w:noProof/>
            <w:webHidden/>
          </w:rPr>
          <w:t>7</w:t>
        </w:r>
        <w:r>
          <w:rPr>
            <w:noProof/>
            <w:webHidden/>
          </w:rPr>
          <w:fldChar w:fldCharType="end"/>
        </w:r>
      </w:hyperlink>
    </w:p>
    <w:p w:rsidR="00FE119A" w:rsidRDefault="00E4715E">
      <w:pPr>
        <w:pStyle w:val="TOC2"/>
        <w:tabs>
          <w:tab w:val="right" w:leader="dot" w:pos="9350"/>
        </w:tabs>
        <w:rPr>
          <w:rFonts w:ascii="Calibri" w:eastAsia="Times New Roman" w:hAnsi="Calibri"/>
          <w:noProof/>
          <w:sz w:val="22"/>
          <w:szCs w:val="22"/>
        </w:rPr>
      </w:pPr>
      <w:hyperlink w:anchor="_Toc241319144" w:history="1">
        <w:r w:rsidR="007B4305" w:rsidRPr="00651816">
          <w:rPr>
            <w:rStyle w:val="Hyperlink"/>
            <w:noProof/>
          </w:rPr>
          <w:t>Cycle 1</w:t>
        </w:r>
        <w:r w:rsidR="007B4305">
          <w:rPr>
            <w:noProof/>
            <w:webHidden/>
          </w:rPr>
          <w:tab/>
        </w:r>
        <w:r>
          <w:rPr>
            <w:noProof/>
            <w:webHidden/>
          </w:rPr>
          <w:fldChar w:fldCharType="begin"/>
        </w:r>
        <w:r w:rsidR="007B4305">
          <w:rPr>
            <w:noProof/>
            <w:webHidden/>
          </w:rPr>
          <w:instrText xml:space="preserve"> PAGEREF _Toc241319144 \h </w:instrText>
        </w:r>
        <w:r w:rsidR="003205C0">
          <w:rPr>
            <w:noProof/>
          </w:rPr>
        </w:r>
        <w:r>
          <w:rPr>
            <w:noProof/>
            <w:webHidden/>
          </w:rPr>
          <w:fldChar w:fldCharType="separate"/>
        </w:r>
        <w:r w:rsidR="00B4347B">
          <w:rPr>
            <w:noProof/>
            <w:webHidden/>
          </w:rPr>
          <w:t>7</w:t>
        </w:r>
        <w:r>
          <w:rPr>
            <w:noProof/>
            <w:webHidden/>
          </w:rPr>
          <w:fldChar w:fldCharType="end"/>
        </w:r>
      </w:hyperlink>
    </w:p>
    <w:p w:rsidR="00FE119A" w:rsidRDefault="00E4715E">
      <w:pPr>
        <w:pStyle w:val="TOC3"/>
        <w:tabs>
          <w:tab w:val="right" w:leader="dot" w:pos="9350"/>
        </w:tabs>
        <w:rPr>
          <w:rFonts w:ascii="Calibri" w:eastAsia="Times New Roman" w:hAnsi="Calibri"/>
          <w:noProof/>
          <w:sz w:val="22"/>
          <w:szCs w:val="22"/>
        </w:rPr>
      </w:pPr>
      <w:hyperlink w:anchor="_Toc241319145" w:history="1">
        <w:r w:rsidR="007B4305" w:rsidRPr="00651816">
          <w:rPr>
            <w:rStyle w:val="Hyperlink"/>
            <w:noProof/>
          </w:rPr>
          <w:t>Requirement</w:t>
        </w:r>
        <w:r w:rsidR="007B4305">
          <w:rPr>
            <w:noProof/>
            <w:webHidden/>
          </w:rPr>
          <w:tab/>
        </w:r>
        <w:r>
          <w:rPr>
            <w:noProof/>
            <w:webHidden/>
          </w:rPr>
          <w:fldChar w:fldCharType="begin"/>
        </w:r>
        <w:r w:rsidR="007B4305">
          <w:rPr>
            <w:noProof/>
            <w:webHidden/>
          </w:rPr>
          <w:instrText xml:space="preserve"> PAGEREF _Toc241319145 \h </w:instrText>
        </w:r>
        <w:r w:rsidR="003205C0">
          <w:rPr>
            <w:noProof/>
          </w:rPr>
        </w:r>
        <w:r>
          <w:rPr>
            <w:noProof/>
            <w:webHidden/>
          </w:rPr>
          <w:fldChar w:fldCharType="separate"/>
        </w:r>
        <w:r w:rsidR="00B4347B">
          <w:rPr>
            <w:noProof/>
            <w:webHidden/>
          </w:rPr>
          <w:t>7</w:t>
        </w:r>
        <w:r>
          <w:rPr>
            <w:noProof/>
            <w:webHidden/>
          </w:rPr>
          <w:fldChar w:fldCharType="end"/>
        </w:r>
      </w:hyperlink>
    </w:p>
    <w:p w:rsidR="00FE119A" w:rsidRDefault="00E4715E">
      <w:pPr>
        <w:pStyle w:val="TOC3"/>
        <w:tabs>
          <w:tab w:val="right" w:leader="dot" w:pos="9350"/>
        </w:tabs>
        <w:rPr>
          <w:rFonts w:ascii="Calibri" w:eastAsia="Times New Roman" w:hAnsi="Calibri"/>
          <w:noProof/>
          <w:sz w:val="22"/>
          <w:szCs w:val="22"/>
        </w:rPr>
      </w:pPr>
      <w:hyperlink w:anchor="_Toc241319146" w:history="1">
        <w:r w:rsidR="007B4305" w:rsidRPr="00651816">
          <w:rPr>
            <w:rStyle w:val="Hyperlink"/>
            <w:noProof/>
          </w:rPr>
          <w:t>Design and Implementation</w:t>
        </w:r>
        <w:r w:rsidR="007B4305">
          <w:rPr>
            <w:noProof/>
            <w:webHidden/>
          </w:rPr>
          <w:tab/>
        </w:r>
        <w:r>
          <w:rPr>
            <w:noProof/>
            <w:webHidden/>
          </w:rPr>
          <w:fldChar w:fldCharType="begin"/>
        </w:r>
        <w:r w:rsidR="007B4305">
          <w:rPr>
            <w:noProof/>
            <w:webHidden/>
          </w:rPr>
          <w:instrText xml:space="preserve"> PAGEREF _Toc241319146 \h </w:instrText>
        </w:r>
        <w:r w:rsidR="003205C0">
          <w:rPr>
            <w:noProof/>
          </w:rPr>
        </w:r>
        <w:r>
          <w:rPr>
            <w:noProof/>
            <w:webHidden/>
          </w:rPr>
          <w:fldChar w:fldCharType="separate"/>
        </w:r>
        <w:r w:rsidR="00B4347B">
          <w:rPr>
            <w:noProof/>
            <w:webHidden/>
          </w:rPr>
          <w:t>8</w:t>
        </w:r>
        <w:r>
          <w:rPr>
            <w:noProof/>
            <w:webHidden/>
          </w:rPr>
          <w:fldChar w:fldCharType="end"/>
        </w:r>
      </w:hyperlink>
    </w:p>
    <w:p w:rsidR="00FE119A" w:rsidRDefault="00E4715E">
      <w:pPr>
        <w:pStyle w:val="TOC3"/>
        <w:tabs>
          <w:tab w:val="right" w:leader="dot" w:pos="9350"/>
        </w:tabs>
        <w:rPr>
          <w:rFonts w:ascii="Calibri" w:eastAsia="Times New Roman" w:hAnsi="Calibri"/>
          <w:noProof/>
          <w:sz w:val="22"/>
          <w:szCs w:val="22"/>
        </w:rPr>
      </w:pPr>
      <w:hyperlink w:anchor="_Toc241319147" w:history="1">
        <w:r w:rsidR="007B4305" w:rsidRPr="00651816">
          <w:rPr>
            <w:rStyle w:val="Hyperlink"/>
            <w:noProof/>
          </w:rPr>
          <w:t>Testing</w:t>
        </w:r>
        <w:r w:rsidR="007B4305">
          <w:rPr>
            <w:noProof/>
            <w:webHidden/>
          </w:rPr>
          <w:tab/>
        </w:r>
        <w:r>
          <w:rPr>
            <w:noProof/>
            <w:webHidden/>
          </w:rPr>
          <w:fldChar w:fldCharType="begin"/>
        </w:r>
        <w:r w:rsidR="007B4305">
          <w:rPr>
            <w:noProof/>
            <w:webHidden/>
          </w:rPr>
          <w:instrText xml:space="preserve"> PAGEREF _Toc241319147 \h </w:instrText>
        </w:r>
        <w:r w:rsidR="003205C0">
          <w:rPr>
            <w:noProof/>
          </w:rPr>
        </w:r>
        <w:r>
          <w:rPr>
            <w:noProof/>
            <w:webHidden/>
          </w:rPr>
          <w:fldChar w:fldCharType="separate"/>
        </w:r>
        <w:r w:rsidR="00B4347B">
          <w:rPr>
            <w:noProof/>
            <w:webHidden/>
          </w:rPr>
          <w:t>8</w:t>
        </w:r>
        <w:r>
          <w:rPr>
            <w:noProof/>
            <w:webHidden/>
          </w:rPr>
          <w:fldChar w:fldCharType="end"/>
        </w:r>
      </w:hyperlink>
    </w:p>
    <w:p w:rsidR="00FE119A" w:rsidRDefault="00E4715E">
      <w:pPr>
        <w:pStyle w:val="TOC3"/>
        <w:tabs>
          <w:tab w:val="right" w:leader="dot" w:pos="9350"/>
        </w:tabs>
        <w:rPr>
          <w:rFonts w:ascii="Calibri" w:eastAsia="Times New Roman" w:hAnsi="Calibri"/>
          <w:noProof/>
          <w:sz w:val="22"/>
          <w:szCs w:val="22"/>
        </w:rPr>
      </w:pPr>
      <w:hyperlink w:anchor="_Toc241319148" w:history="1">
        <w:r w:rsidR="007B4305" w:rsidRPr="00651816">
          <w:rPr>
            <w:rStyle w:val="Hyperlink"/>
            <w:noProof/>
          </w:rPr>
          <w:t>Duration</w:t>
        </w:r>
        <w:r w:rsidR="007B4305">
          <w:rPr>
            <w:noProof/>
            <w:webHidden/>
          </w:rPr>
          <w:tab/>
        </w:r>
        <w:r>
          <w:rPr>
            <w:noProof/>
            <w:webHidden/>
          </w:rPr>
          <w:fldChar w:fldCharType="begin"/>
        </w:r>
        <w:r w:rsidR="007B4305">
          <w:rPr>
            <w:noProof/>
            <w:webHidden/>
          </w:rPr>
          <w:instrText xml:space="preserve"> PAGEREF _Toc241319148 \h </w:instrText>
        </w:r>
        <w:r w:rsidR="003205C0">
          <w:rPr>
            <w:noProof/>
          </w:rPr>
        </w:r>
        <w:r>
          <w:rPr>
            <w:noProof/>
            <w:webHidden/>
          </w:rPr>
          <w:fldChar w:fldCharType="separate"/>
        </w:r>
        <w:r w:rsidR="00B4347B">
          <w:rPr>
            <w:noProof/>
            <w:webHidden/>
          </w:rPr>
          <w:t>9</w:t>
        </w:r>
        <w:r>
          <w:rPr>
            <w:noProof/>
            <w:webHidden/>
          </w:rPr>
          <w:fldChar w:fldCharType="end"/>
        </w:r>
      </w:hyperlink>
    </w:p>
    <w:p w:rsidR="00FE119A" w:rsidRDefault="00E4715E">
      <w:pPr>
        <w:pStyle w:val="TOC2"/>
        <w:tabs>
          <w:tab w:val="right" w:leader="dot" w:pos="9350"/>
        </w:tabs>
        <w:rPr>
          <w:rFonts w:ascii="Calibri" w:eastAsia="Times New Roman" w:hAnsi="Calibri"/>
          <w:noProof/>
          <w:sz w:val="22"/>
          <w:szCs w:val="22"/>
        </w:rPr>
      </w:pPr>
      <w:hyperlink w:anchor="_Toc241319149" w:history="1">
        <w:r w:rsidR="007B4305" w:rsidRPr="00651816">
          <w:rPr>
            <w:rStyle w:val="Hyperlink"/>
            <w:noProof/>
          </w:rPr>
          <w:t>Cycle 2</w:t>
        </w:r>
        <w:r w:rsidR="007B4305">
          <w:rPr>
            <w:noProof/>
            <w:webHidden/>
          </w:rPr>
          <w:tab/>
        </w:r>
        <w:r>
          <w:rPr>
            <w:noProof/>
            <w:webHidden/>
          </w:rPr>
          <w:fldChar w:fldCharType="begin"/>
        </w:r>
        <w:r w:rsidR="007B4305">
          <w:rPr>
            <w:noProof/>
            <w:webHidden/>
          </w:rPr>
          <w:instrText xml:space="preserve"> PAGEREF _Toc241319149 \h </w:instrText>
        </w:r>
        <w:r w:rsidR="003205C0">
          <w:rPr>
            <w:noProof/>
          </w:rPr>
        </w:r>
        <w:r>
          <w:rPr>
            <w:noProof/>
            <w:webHidden/>
          </w:rPr>
          <w:fldChar w:fldCharType="separate"/>
        </w:r>
        <w:r w:rsidR="00B4347B">
          <w:rPr>
            <w:noProof/>
            <w:webHidden/>
          </w:rPr>
          <w:t>9</w:t>
        </w:r>
        <w:r>
          <w:rPr>
            <w:noProof/>
            <w:webHidden/>
          </w:rPr>
          <w:fldChar w:fldCharType="end"/>
        </w:r>
      </w:hyperlink>
    </w:p>
    <w:p w:rsidR="00FE119A" w:rsidRDefault="00E4715E">
      <w:pPr>
        <w:pStyle w:val="TOC3"/>
        <w:tabs>
          <w:tab w:val="right" w:leader="dot" w:pos="9350"/>
        </w:tabs>
        <w:rPr>
          <w:rFonts w:ascii="Calibri" w:eastAsia="Times New Roman" w:hAnsi="Calibri"/>
          <w:noProof/>
          <w:sz w:val="22"/>
          <w:szCs w:val="22"/>
        </w:rPr>
      </w:pPr>
      <w:hyperlink w:anchor="_Toc241319150" w:history="1">
        <w:r w:rsidR="007B4305" w:rsidRPr="00651816">
          <w:rPr>
            <w:rStyle w:val="Hyperlink"/>
            <w:noProof/>
          </w:rPr>
          <w:t>Requirement</w:t>
        </w:r>
        <w:r w:rsidR="007B4305">
          <w:rPr>
            <w:noProof/>
            <w:webHidden/>
          </w:rPr>
          <w:tab/>
        </w:r>
        <w:r>
          <w:rPr>
            <w:noProof/>
            <w:webHidden/>
          </w:rPr>
          <w:fldChar w:fldCharType="begin"/>
        </w:r>
        <w:r w:rsidR="007B4305">
          <w:rPr>
            <w:noProof/>
            <w:webHidden/>
          </w:rPr>
          <w:instrText xml:space="preserve"> PAGEREF _Toc241319150 \h </w:instrText>
        </w:r>
        <w:r w:rsidR="003205C0">
          <w:rPr>
            <w:noProof/>
          </w:rPr>
        </w:r>
        <w:r>
          <w:rPr>
            <w:noProof/>
            <w:webHidden/>
          </w:rPr>
          <w:fldChar w:fldCharType="separate"/>
        </w:r>
        <w:r w:rsidR="00B4347B">
          <w:rPr>
            <w:noProof/>
            <w:webHidden/>
          </w:rPr>
          <w:t>9</w:t>
        </w:r>
        <w:r>
          <w:rPr>
            <w:noProof/>
            <w:webHidden/>
          </w:rPr>
          <w:fldChar w:fldCharType="end"/>
        </w:r>
      </w:hyperlink>
    </w:p>
    <w:p w:rsidR="00FE119A" w:rsidRDefault="00E4715E">
      <w:pPr>
        <w:pStyle w:val="TOC3"/>
        <w:tabs>
          <w:tab w:val="right" w:leader="dot" w:pos="9350"/>
        </w:tabs>
        <w:rPr>
          <w:rFonts w:ascii="Calibri" w:eastAsia="Times New Roman" w:hAnsi="Calibri"/>
          <w:noProof/>
          <w:sz w:val="22"/>
          <w:szCs w:val="22"/>
        </w:rPr>
      </w:pPr>
      <w:hyperlink w:anchor="_Toc241319151" w:history="1">
        <w:r w:rsidR="007B4305" w:rsidRPr="00651816">
          <w:rPr>
            <w:rStyle w:val="Hyperlink"/>
            <w:noProof/>
          </w:rPr>
          <w:t>Design and Implementation</w:t>
        </w:r>
        <w:r w:rsidR="007B4305">
          <w:rPr>
            <w:noProof/>
            <w:webHidden/>
          </w:rPr>
          <w:tab/>
        </w:r>
        <w:r>
          <w:rPr>
            <w:noProof/>
            <w:webHidden/>
          </w:rPr>
          <w:fldChar w:fldCharType="begin"/>
        </w:r>
        <w:r w:rsidR="007B4305">
          <w:rPr>
            <w:noProof/>
            <w:webHidden/>
          </w:rPr>
          <w:instrText xml:space="preserve"> PAGEREF _Toc241319151 \h </w:instrText>
        </w:r>
        <w:r w:rsidR="003205C0">
          <w:rPr>
            <w:noProof/>
          </w:rPr>
        </w:r>
        <w:r>
          <w:rPr>
            <w:noProof/>
            <w:webHidden/>
          </w:rPr>
          <w:fldChar w:fldCharType="separate"/>
        </w:r>
        <w:r w:rsidR="00B4347B">
          <w:rPr>
            <w:noProof/>
            <w:webHidden/>
          </w:rPr>
          <w:t>9</w:t>
        </w:r>
        <w:r>
          <w:rPr>
            <w:noProof/>
            <w:webHidden/>
          </w:rPr>
          <w:fldChar w:fldCharType="end"/>
        </w:r>
      </w:hyperlink>
    </w:p>
    <w:p w:rsidR="00FE119A" w:rsidRDefault="00E4715E">
      <w:pPr>
        <w:pStyle w:val="TOC3"/>
        <w:tabs>
          <w:tab w:val="right" w:leader="dot" w:pos="9350"/>
        </w:tabs>
        <w:rPr>
          <w:rFonts w:ascii="Calibri" w:eastAsia="Times New Roman" w:hAnsi="Calibri"/>
          <w:noProof/>
          <w:sz w:val="22"/>
          <w:szCs w:val="22"/>
        </w:rPr>
      </w:pPr>
      <w:hyperlink w:anchor="_Toc241319152" w:history="1">
        <w:r w:rsidR="007B4305" w:rsidRPr="00651816">
          <w:rPr>
            <w:rStyle w:val="Hyperlink"/>
            <w:noProof/>
          </w:rPr>
          <w:t>Testing</w:t>
        </w:r>
        <w:r w:rsidR="007B4305">
          <w:rPr>
            <w:noProof/>
            <w:webHidden/>
          </w:rPr>
          <w:tab/>
        </w:r>
        <w:r>
          <w:rPr>
            <w:noProof/>
            <w:webHidden/>
          </w:rPr>
          <w:fldChar w:fldCharType="begin"/>
        </w:r>
        <w:r w:rsidR="007B4305">
          <w:rPr>
            <w:noProof/>
            <w:webHidden/>
          </w:rPr>
          <w:instrText xml:space="preserve"> PAGEREF _Toc241319152 \h </w:instrText>
        </w:r>
        <w:r w:rsidR="003205C0">
          <w:rPr>
            <w:noProof/>
          </w:rPr>
        </w:r>
        <w:r>
          <w:rPr>
            <w:noProof/>
            <w:webHidden/>
          </w:rPr>
          <w:fldChar w:fldCharType="separate"/>
        </w:r>
        <w:r w:rsidR="00B4347B">
          <w:rPr>
            <w:noProof/>
            <w:webHidden/>
          </w:rPr>
          <w:t>10</w:t>
        </w:r>
        <w:r>
          <w:rPr>
            <w:noProof/>
            <w:webHidden/>
          </w:rPr>
          <w:fldChar w:fldCharType="end"/>
        </w:r>
      </w:hyperlink>
    </w:p>
    <w:p w:rsidR="00FE119A" w:rsidRDefault="00E4715E">
      <w:pPr>
        <w:pStyle w:val="TOC3"/>
        <w:tabs>
          <w:tab w:val="right" w:leader="dot" w:pos="9350"/>
        </w:tabs>
        <w:rPr>
          <w:rFonts w:ascii="Calibri" w:eastAsia="Times New Roman" w:hAnsi="Calibri"/>
          <w:noProof/>
          <w:sz w:val="22"/>
          <w:szCs w:val="22"/>
        </w:rPr>
      </w:pPr>
      <w:hyperlink w:anchor="_Toc241319153" w:history="1">
        <w:r w:rsidR="007B4305" w:rsidRPr="00651816">
          <w:rPr>
            <w:rStyle w:val="Hyperlink"/>
            <w:noProof/>
          </w:rPr>
          <w:t>Duration</w:t>
        </w:r>
        <w:r w:rsidR="007B4305">
          <w:rPr>
            <w:noProof/>
            <w:webHidden/>
          </w:rPr>
          <w:tab/>
        </w:r>
        <w:r>
          <w:rPr>
            <w:noProof/>
            <w:webHidden/>
          </w:rPr>
          <w:fldChar w:fldCharType="begin"/>
        </w:r>
        <w:r w:rsidR="007B4305">
          <w:rPr>
            <w:noProof/>
            <w:webHidden/>
          </w:rPr>
          <w:instrText xml:space="preserve"> PAGEREF _Toc241319153 \h </w:instrText>
        </w:r>
        <w:r w:rsidR="003205C0">
          <w:rPr>
            <w:noProof/>
          </w:rPr>
        </w:r>
        <w:r>
          <w:rPr>
            <w:noProof/>
            <w:webHidden/>
          </w:rPr>
          <w:fldChar w:fldCharType="separate"/>
        </w:r>
        <w:r w:rsidR="00B4347B">
          <w:rPr>
            <w:noProof/>
            <w:webHidden/>
          </w:rPr>
          <w:t>10</w:t>
        </w:r>
        <w:r>
          <w:rPr>
            <w:noProof/>
            <w:webHidden/>
          </w:rPr>
          <w:fldChar w:fldCharType="end"/>
        </w:r>
      </w:hyperlink>
    </w:p>
    <w:p w:rsidR="00FE119A" w:rsidRDefault="00E4715E">
      <w:pPr>
        <w:pStyle w:val="TOC1"/>
        <w:tabs>
          <w:tab w:val="right" w:leader="dot" w:pos="9350"/>
        </w:tabs>
        <w:rPr>
          <w:rFonts w:ascii="Calibri" w:eastAsia="Times New Roman" w:hAnsi="Calibri"/>
          <w:b w:val="0"/>
          <w:noProof/>
          <w:sz w:val="22"/>
          <w:szCs w:val="22"/>
        </w:rPr>
      </w:pPr>
      <w:hyperlink w:anchor="_Toc241319154" w:history="1">
        <w:r w:rsidR="007B4305" w:rsidRPr="00651816">
          <w:rPr>
            <w:rStyle w:val="Hyperlink"/>
            <w:noProof/>
          </w:rPr>
          <w:t>Testing</w:t>
        </w:r>
        <w:r w:rsidR="007B4305">
          <w:rPr>
            <w:noProof/>
            <w:webHidden/>
          </w:rPr>
          <w:tab/>
        </w:r>
        <w:r>
          <w:rPr>
            <w:noProof/>
            <w:webHidden/>
          </w:rPr>
          <w:fldChar w:fldCharType="begin"/>
        </w:r>
        <w:r w:rsidR="007B4305">
          <w:rPr>
            <w:noProof/>
            <w:webHidden/>
          </w:rPr>
          <w:instrText xml:space="preserve"> PAGEREF _Toc241319154 \h </w:instrText>
        </w:r>
        <w:r w:rsidR="003205C0">
          <w:rPr>
            <w:noProof/>
          </w:rPr>
        </w:r>
        <w:r>
          <w:rPr>
            <w:noProof/>
            <w:webHidden/>
          </w:rPr>
          <w:fldChar w:fldCharType="separate"/>
        </w:r>
        <w:r w:rsidR="00B4347B">
          <w:rPr>
            <w:noProof/>
            <w:webHidden/>
          </w:rPr>
          <w:t>11</w:t>
        </w:r>
        <w:r>
          <w:rPr>
            <w:noProof/>
            <w:webHidden/>
          </w:rPr>
          <w:fldChar w:fldCharType="end"/>
        </w:r>
      </w:hyperlink>
    </w:p>
    <w:p w:rsidR="00FE119A" w:rsidRDefault="00E4715E">
      <w:pPr>
        <w:pStyle w:val="TOC3"/>
        <w:tabs>
          <w:tab w:val="right" w:leader="dot" w:pos="9350"/>
        </w:tabs>
        <w:rPr>
          <w:rFonts w:ascii="Calibri" w:eastAsia="Times New Roman" w:hAnsi="Calibri"/>
          <w:noProof/>
          <w:sz w:val="22"/>
          <w:szCs w:val="22"/>
        </w:rPr>
      </w:pPr>
      <w:hyperlink w:anchor="_Toc241319155" w:history="1">
        <w:r w:rsidR="007B4305" w:rsidRPr="00651816">
          <w:rPr>
            <w:rStyle w:val="Hyperlink"/>
            <w:noProof/>
          </w:rPr>
          <w:t>Unit Testing</w:t>
        </w:r>
        <w:r w:rsidR="007B4305">
          <w:rPr>
            <w:noProof/>
            <w:webHidden/>
          </w:rPr>
          <w:tab/>
        </w:r>
        <w:r>
          <w:rPr>
            <w:noProof/>
            <w:webHidden/>
          </w:rPr>
          <w:fldChar w:fldCharType="begin"/>
        </w:r>
        <w:r w:rsidR="007B4305">
          <w:rPr>
            <w:noProof/>
            <w:webHidden/>
          </w:rPr>
          <w:instrText xml:space="preserve"> PAGEREF _Toc241319155 \h </w:instrText>
        </w:r>
        <w:r w:rsidR="003205C0">
          <w:rPr>
            <w:noProof/>
          </w:rPr>
        </w:r>
        <w:r>
          <w:rPr>
            <w:noProof/>
            <w:webHidden/>
          </w:rPr>
          <w:fldChar w:fldCharType="separate"/>
        </w:r>
        <w:r w:rsidR="00B4347B">
          <w:rPr>
            <w:noProof/>
            <w:webHidden/>
          </w:rPr>
          <w:t>11</w:t>
        </w:r>
        <w:r>
          <w:rPr>
            <w:noProof/>
            <w:webHidden/>
          </w:rPr>
          <w:fldChar w:fldCharType="end"/>
        </w:r>
      </w:hyperlink>
    </w:p>
    <w:p w:rsidR="00FE119A" w:rsidRDefault="00E4715E">
      <w:pPr>
        <w:pStyle w:val="TOC3"/>
        <w:tabs>
          <w:tab w:val="right" w:leader="dot" w:pos="9350"/>
        </w:tabs>
        <w:rPr>
          <w:rFonts w:ascii="Calibri" w:eastAsia="Times New Roman" w:hAnsi="Calibri"/>
          <w:noProof/>
          <w:sz w:val="22"/>
          <w:szCs w:val="22"/>
        </w:rPr>
      </w:pPr>
      <w:hyperlink w:anchor="_Toc241319156" w:history="1">
        <w:r w:rsidR="007B4305" w:rsidRPr="00651816">
          <w:rPr>
            <w:rStyle w:val="Hyperlink"/>
            <w:noProof/>
          </w:rPr>
          <w:t>Application Tests</w:t>
        </w:r>
        <w:r w:rsidR="007B4305">
          <w:rPr>
            <w:noProof/>
            <w:webHidden/>
          </w:rPr>
          <w:tab/>
        </w:r>
        <w:r>
          <w:rPr>
            <w:noProof/>
            <w:webHidden/>
          </w:rPr>
          <w:fldChar w:fldCharType="begin"/>
        </w:r>
        <w:r w:rsidR="007B4305">
          <w:rPr>
            <w:noProof/>
            <w:webHidden/>
          </w:rPr>
          <w:instrText xml:space="preserve"> PAGEREF _Toc241319156 \h </w:instrText>
        </w:r>
        <w:r w:rsidR="003205C0">
          <w:rPr>
            <w:noProof/>
          </w:rPr>
        </w:r>
        <w:r>
          <w:rPr>
            <w:noProof/>
            <w:webHidden/>
          </w:rPr>
          <w:fldChar w:fldCharType="separate"/>
        </w:r>
        <w:r w:rsidR="00B4347B">
          <w:rPr>
            <w:noProof/>
            <w:webHidden/>
          </w:rPr>
          <w:t>11</w:t>
        </w:r>
        <w:r>
          <w:rPr>
            <w:noProof/>
            <w:webHidden/>
          </w:rPr>
          <w:fldChar w:fldCharType="end"/>
        </w:r>
      </w:hyperlink>
    </w:p>
    <w:p w:rsidR="00FE119A" w:rsidRDefault="00E4715E">
      <w:pPr>
        <w:pStyle w:val="TOC1"/>
        <w:tabs>
          <w:tab w:val="right" w:leader="dot" w:pos="9350"/>
        </w:tabs>
        <w:rPr>
          <w:rFonts w:ascii="Calibri" w:eastAsia="Times New Roman" w:hAnsi="Calibri"/>
          <w:b w:val="0"/>
          <w:noProof/>
          <w:sz w:val="22"/>
          <w:szCs w:val="22"/>
        </w:rPr>
      </w:pPr>
      <w:hyperlink w:anchor="_Toc241319157" w:history="1">
        <w:r w:rsidR="007B4305" w:rsidRPr="00651816">
          <w:rPr>
            <w:rStyle w:val="Hyperlink"/>
            <w:noProof/>
          </w:rPr>
          <w:t>Hardware and Software</w:t>
        </w:r>
        <w:r w:rsidR="007B4305">
          <w:rPr>
            <w:noProof/>
            <w:webHidden/>
          </w:rPr>
          <w:tab/>
        </w:r>
        <w:r>
          <w:rPr>
            <w:noProof/>
            <w:webHidden/>
          </w:rPr>
          <w:fldChar w:fldCharType="begin"/>
        </w:r>
        <w:r w:rsidR="007B4305">
          <w:rPr>
            <w:noProof/>
            <w:webHidden/>
          </w:rPr>
          <w:instrText xml:space="preserve"> PAGEREF _Toc241319157 \h </w:instrText>
        </w:r>
        <w:r w:rsidR="003205C0">
          <w:rPr>
            <w:noProof/>
          </w:rPr>
        </w:r>
        <w:r>
          <w:rPr>
            <w:noProof/>
            <w:webHidden/>
          </w:rPr>
          <w:fldChar w:fldCharType="separate"/>
        </w:r>
        <w:r w:rsidR="00B4347B">
          <w:rPr>
            <w:noProof/>
            <w:webHidden/>
          </w:rPr>
          <w:t>12</w:t>
        </w:r>
        <w:r>
          <w:rPr>
            <w:noProof/>
            <w:webHidden/>
          </w:rPr>
          <w:fldChar w:fldCharType="end"/>
        </w:r>
      </w:hyperlink>
    </w:p>
    <w:p w:rsidR="00FE119A" w:rsidRDefault="00E4715E">
      <w:pPr>
        <w:pStyle w:val="TOC1"/>
        <w:tabs>
          <w:tab w:val="right" w:leader="dot" w:pos="9350"/>
        </w:tabs>
        <w:rPr>
          <w:rFonts w:ascii="Calibri" w:eastAsia="Times New Roman" w:hAnsi="Calibri"/>
          <w:b w:val="0"/>
          <w:noProof/>
          <w:sz w:val="22"/>
          <w:szCs w:val="22"/>
        </w:rPr>
      </w:pPr>
      <w:hyperlink w:anchor="_Toc241319158" w:history="1">
        <w:r w:rsidR="007B4305" w:rsidRPr="00651816">
          <w:rPr>
            <w:rStyle w:val="Hyperlink"/>
            <w:noProof/>
          </w:rPr>
          <w:t>Literature</w:t>
        </w:r>
        <w:r w:rsidR="007B4305">
          <w:rPr>
            <w:noProof/>
            <w:webHidden/>
          </w:rPr>
          <w:tab/>
        </w:r>
        <w:r>
          <w:rPr>
            <w:noProof/>
            <w:webHidden/>
          </w:rPr>
          <w:fldChar w:fldCharType="begin"/>
        </w:r>
        <w:r w:rsidR="007B4305">
          <w:rPr>
            <w:noProof/>
            <w:webHidden/>
          </w:rPr>
          <w:instrText xml:space="preserve"> PAGEREF _Toc241319158 \h </w:instrText>
        </w:r>
        <w:r w:rsidR="003205C0">
          <w:rPr>
            <w:noProof/>
          </w:rPr>
        </w:r>
        <w:r>
          <w:rPr>
            <w:noProof/>
            <w:webHidden/>
          </w:rPr>
          <w:fldChar w:fldCharType="separate"/>
        </w:r>
        <w:r w:rsidR="00B4347B">
          <w:rPr>
            <w:noProof/>
            <w:webHidden/>
          </w:rPr>
          <w:t>13</w:t>
        </w:r>
        <w:r>
          <w:rPr>
            <w:noProof/>
            <w:webHidden/>
          </w:rPr>
          <w:fldChar w:fldCharType="end"/>
        </w:r>
      </w:hyperlink>
    </w:p>
    <w:p w:rsidR="00FE119A" w:rsidRDefault="00E4715E">
      <w:pPr>
        <w:pStyle w:val="TOC3"/>
        <w:tabs>
          <w:tab w:val="right" w:leader="dot" w:pos="9350"/>
        </w:tabs>
        <w:rPr>
          <w:rFonts w:ascii="Calibri" w:eastAsia="Times New Roman" w:hAnsi="Calibri"/>
          <w:noProof/>
          <w:sz w:val="22"/>
          <w:szCs w:val="22"/>
        </w:rPr>
      </w:pPr>
      <w:hyperlink w:anchor="_Toc241319159" w:history="1">
        <w:r w:rsidR="007B4305" w:rsidRPr="00651816">
          <w:rPr>
            <w:rStyle w:val="Hyperlink"/>
            <w:noProof/>
          </w:rPr>
          <w:t>Beginning ASP.NET 2.0 with C#</w:t>
        </w:r>
        <w:r w:rsidR="007B4305">
          <w:rPr>
            <w:noProof/>
            <w:webHidden/>
          </w:rPr>
          <w:tab/>
        </w:r>
        <w:r>
          <w:rPr>
            <w:noProof/>
            <w:webHidden/>
          </w:rPr>
          <w:fldChar w:fldCharType="begin"/>
        </w:r>
        <w:r w:rsidR="007B4305">
          <w:rPr>
            <w:noProof/>
            <w:webHidden/>
          </w:rPr>
          <w:instrText xml:space="preserve"> PAGEREF _Toc241319159 \h </w:instrText>
        </w:r>
        <w:r w:rsidR="003205C0">
          <w:rPr>
            <w:noProof/>
          </w:rPr>
        </w:r>
        <w:r>
          <w:rPr>
            <w:noProof/>
            <w:webHidden/>
          </w:rPr>
          <w:fldChar w:fldCharType="separate"/>
        </w:r>
        <w:r w:rsidR="00B4347B">
          <w:rPr>
            <w:noProof/>
            <w:webHidden/>
          </w:rPr>
          <w:t>13</w:t>
        </w:r>
        <w:r>
          <w:rPr>
            <w:noProof/>
            <w:webHidden/>
          </w:rPr>
          <w:fldChar w:fldCharType="end"/>
        </w:r>
      </w:hyperlink>
    </w:p>
    <w:p w:rsidR="00FE119A" w:rsidRDefault="00E4715E">
      <w:pPr>
        <w:pStyle w:val="TOC3"/>
        <w:tabs>
          <w:tab w:val="right" w:leader="dot" w:pos="9350"/>
        </w:tabs>
        <w:rPr>
          <w:rFonts w:ascii="Calibri" w:eastAsia="Times New Roman" w:hAnsi="Calibri"/>
          <w:noProof/>
          <w:sz w:val="22"/>
          <w:szCs w:val="22"/>
        </w:rPr>
      </w:pPr>
      <w:hyperlink w:anchor="_Toc241319160" w:history="1">
        <w:r w:rsidR="007B4305" w:rsidRPr="00651816">
          <w:rPr>
            <w:rStyle w:val="Hyperlink"/>
            <w:noProof/>
          </w:rPr>
          <w:t>Head First Design Patterns</w:t>
        </w:r>
        <w:r w:rsidR="007B4305">
          <w:rPr>
            <w:noProof/>
            <w:webHidden/>
          </w:rPr>
          <w:tab/>
        </w:r>
        <w:r>
          <w:rPr>
            <w:noProof/>
            <w:webHidden/>
          </w:rPr>
          <w:fldChar w:fldCharType="begin"/>
        </w:r>
        <w:r w:rsidR="007B4305">
          <w:rPr>
            <w:noProof/>
            <w:webHidden/>
          </w:rPr>
          <w:instrText xml:space="preserve"> PAGEREF _Toc241319160 \h </w:instrText>
        </w:r>
        <w:r w:rsidR="003205C0">
          <w:rPr>
            <w:noProof/>
          </w:rPr>
        </w:r>
        <w:r>
          <w:rPr>
            <w:noProof/>
            <w:webHidden/>
          </w:rPr>
          <w:fldChar w:fldCharType="separate"/>
        </w:r>
        <w:r w:rsidR="00B4347B">
          <w:rPr>
            <w:noProof/>
            <w:webHidden/>
          </w:rPr>
          <w:t>13</w:t>
        </w:r>
        <w:r>
          <w:rPr>
            <w:noProof/>
            <w:webHidden/>
          </w:rPr>
          <w:fldChar w:fldCharType="end"/>
        </w:r>
      </w:hyperlink>
    </w:p>
    <w:p w:rsidR="00FE119A" w:rsidRDefault="00E4715E">
      <w:pPr>
        <w:pStyle w:val="TOC3"/>
        <w:tabs>
          <w:tab w:val="right" w:leader="dot" w:pos="9350"/>
        </w:tabs>
        <w:rPr>
          <w:rFonts w:ascii="Calibri" w:eastAsia="Times New Roman" w:hAnsi="Calibri"/>
          <w:noProof/>
          <w:sz w:val="22"/>
          <w:szCs w:val="22"/>
        </w:rPr>
      </w:pPr>
      <w:hyperlink w:anchor="_Toc241319161" w:history="1">
        <w:r w:rsidR="007B4305" w:rsidRPr="00651816">
          <w:rPr>
            <w:rStyle w:val="Hyperlink"/>
            <w:noProof/>
          </w:rPr>
          <w:t>sourcemaking.com</w:t>
        </w:r>
        <w:r w:rsidR="007B4305">
          <w:rPr>
            <w:noProof/>
            <w:webHidden/>
          </w:rPr>
          <w:tab/>
        </w:r>
        <w:r>
          <w:rPr>
            <w:noProof/>
            <w:webHidden/>
          </w:rPr>
          <w:fldChar w:fldCharType="begin"/>
        </w:r>
        <w:r w:rsidR="007B4305">
          <w:rPr>
            <w:noProof/>
            <w:webHidden/>
          </w:rPr>
          <w:instrText xml:space="preserve"> PAGEREF _Toc241319161 \h </w:instrText>
        </w:r>
        <w:r w:rsidR="003205C0">
          <w:rPr>
            <w:noProof/>
          </w:rPr>
        </w:r>
        <w:r>
          <w:rPr>
            <w:noProof/>
            <w:webHidden/>
          </w:rPr>
          <w:fldChar w:fldCharType="separate"/>
        </w:r>
        <w:r w:rsidR="00B4347B">
          <w:rPr>
            <w:noProof/>
            <w:webHidden/>
          </w:rPr>
          <w:t>13</w:t>
        </w:r>
        <w:r>
          <w:rPr>
            <w:noProof/>
            <w:webHidden/>
          </w:rPr>
          <w:fldChar w:fldCharType="end"/>
        </w:r>
      </w:hyperlink>
    </w:p>
    <w:p w:rsidR="00FE119A" w:rsidRDefault="00E4715E">
      <w:pPr>
        <w:pStyle w:val="TOC3"/>
        <w:tabs>
          <w:tab w:val="right" w:leader="dot" w:pos="9350"/>
        </w:tabs>
        <w:rPr>
          <w:rFonts w:ascii="Calibri" w:eastAsia="Times New Roman" w:hAnsi="Calibri"/>
          <w:noProof/>
          <w:sz w:val="22"/>
          <w:szCs w:val="22"/>
        </w:rPr>
      </w:pPr>
      <w:hyperlink w:anchor="_Toc241319162" w:history="1">
        <w:r w:rsidR="007B4305" w:rsidRPr="00651816">
          <w:rPr>
            <w:rStyle w:val="Hyperlink"/>
            <w:noProof/>
          </w:rPr>
          <w:t>MSDN</w:t>
        </w:r>
        <w:r w:rsidR="007B4305">
          <w:rPr>
            <w:noProof/>
            <w:webHidden/>
          </w:rPr>
          <w:tab/>
        </w:r>
        <w:r>
          <w:rPr>
            <w:noProof/>
            <w:webHidden/>
          </w:rPr>
          <w:fldChar w:fldCharType="begin"/>
        </w:r>
        <w:r w:rsidR="007B4305">
          <w:rPr>
            <w:noProof/>
            <w:webHidden/>
          </w:rPr>
          <w:instrText xml:space="preserve"> PAGEREF _Toc241319162 \h </w:instrText>
        </w:r>
        <w:r w:rsidR="003205C0">
          <w:rPr>
            <w:noProof/>
          </w:rPr>
        </w:r>
        <w:r>
          <w:rPr>
            <w:noProof/>
            <w:webHidden/>
          </w:rPr>
          <w:fldChar w:fldCharType="separate"/>
        </w:r>
        <w:r w:rsidR="00B4347B">
          <w:rPr>
            <w:noProof/>
            <w:webHidden/>
          </w:rPr>
          <w:t>13</w:t>
        </w:r>
        <w:r>
          <w:rPr>
            <w:noProof/>
            <w:webHidden/>
          </w:rPr>
          <w:fldChar w:fldCharType="end"/>
        </w:r>
      </w:hyperlink>
    </w:p>
    <w:p w:rsidR="00FE119A" w:rsidRDefault="00E4715E">
      <w:pPr>
        <w:pStyle w:val="TOC3"/>
        <w:tabs>
          <w:tab w:val="right" w:leader="dot" w:pos="9350"/>
        </w:tabs>
        <w:rPr>
          <w:rFonts w:ascii="Calibri" w:eastAsia="Times New Roman" w:hAnsi="Calibri"/>
          <w:noProof/>
          <w:sz w:val="22"/>
          <w:szCs w:val="22"/>
        </w:rPr>
      </w:pPr>
      <w:hyperlink w:anchor="_Toc241319163" w:history="1">
        <w:r w:rsidR="007B4305" w:rsidRPr="00651816">
          <w:rPr>
            <w:rStyle w:val="Hyperlink"/>
            <w:noProof/>
          </w:rPr>
          <w:t>Online tutorials on C#</w:t>
        </w:r>
        <w:r w:rsidR="007B4305">
          <w:rPr>
            <w:noProof/>
            <w:webHidden/>
          </w:rPr>
          <w:tab/>
        </w:r>
        <w:r>
          <w:rPr>
            <w:noProof/>
            <w:webHidden/>
          </w:rPr>
          <w:fldChar w:fldCharType="begin"/>
        </w:r>
        <w:r w:rsidR="007B4305">
          <w:rPr>
            <w:noProof/>
            <w:webHidden/>
          </w:rPr>
          <w:instrText xml:space="preserve"> PAGEREF _Toc241319163 \h </w:instrText>
        </w:r>
        <w:r w:rsidR="003205C0">
          <w:rPr>
            <w:noProof/>
          </w:rPr>
        </w:r>
        <w:r>
          <w:rPr>
            <w:noProof/>
            <w:webHidden/>
          </w:rPr>
          <w:fldChar w:fldCharType="separate"/>
        </w:r>
        <w:r w:rsidR="00B4347B">
          <w:rPr>
            <w:noProof/>
            <w:webHidden/>
          </w:rPr>
          <w:t>14</w:t>
        </w:r>
        <w:r>
          <w:rPr>
            <w:noProof/>
            <w:webHidden/>
          </w:rPr>
          <w:fldChar w:fldCharType="end"/>
        </w:r>
      </w:hyperlink>
    </w:p>
    <w:p w:rsidR="00FE119A" w:rsidRDefault="00E4715E">
      <w:pPr>
        <w:pStyle w:val="TOC3"/>
        <w:tabs>
          <w:tab w:val="right" w:leader="dot" w:pos="9350"/>
        </w:tabs>
        <w:rPr>
          <w:rFonts w:ascii="Calibri" w:eastAsia="Times New Roman" w:hAnsi="Calibri"/>
          <w:noProof/>
          <w:sz w:val="22"/>
          <w:szCs w:val="22"/>
        </w:rPr>
      </w:pPr>
      <w:hyperlink w:anchor="_Toc241319164" w:history="1">
        <w:r w:rsidR="007B4305" w:rsidRPr="00651816">
          <w:rPr>
            <w:rStyle w:val="Hyperlink"/>
            <w:noProof/>
          </w:rPr>
          <w:t>PayPal development environment</w:t>
        </w:r>
        <w:r w:rsidR="007B4305">
          <w:rPr>
            <w:noProof/>
            <w:webHidden/>
          </w:rPr>
          <w:tab/>
        </w:r>
        <w:r>
          <w:rPr>
            <w:noProof/>
            <w:webHidden/>
          </w:rPr>
          <w:fldChar w:fldCharType="begin"/>
        </w:r>
        <w:r w:rsidR="007B4305">
          <w:rPr>
            <w:noProof/>
            <w:webHidden/>
          </w:rPr>
          <w:instrText xml:space="preserve"> PAGEREF _Toc241319164 \h </w:instrText>
        </w:r>
        <w:r w:rsidR="003205C0">
          <w:rPr>
            <w:noProof/>
          </w:rPr>
        </w:r>
        <w:r>
          <w:rPr>
            <w:noProof/>
            <w:webHidden/>
          </w:rPr>
          <w:fldChar w:fldCharType="separate"/>
        </w:r>
        <w:r w:rsidR="00B4347B">
          <w:rPr>
            <w:noProof/>
            <w:webHidden/>
          </w:rPr>
          <w:t>14</w:t>
        </w:r>
        <w:r>
          <w:rPr>
            <w:noProof/>
            <w:webHidden/>
          </w:rPr>
          <w:fldChar w:fldCharType="end"/>
        </w:r>
      </w:hyperlink>
    </w:p>
    <w:p w:rsidR="00FE119A" w:rsidRDefault="00E4715E">
      <w:pPr>
        <w:pStyle w:val="TOC1"/>
        <w:tabs>
          <w:tab w:val="right" w:leader="dot" w:pos="9350"/>
        </w:tabs>
        <w:rPr>
          <w:rFonts w:ascii="Calibri" w:eastAsia="Times New Roman" w:hAnsi="Calibri"/>
          <w:b w:val="0"/>
          <w:noProof/>
          <w:sz w:val="22"/>
          <w:szCs w:val="22"/>
        </w:rPr>
      </w:pPr>
      <w:hyperlink w:anchor="_Toc241319165" w:history="1">
        <w:r w:rsidR="007B4305" w:rsidRPr="00651816">
          <w:rPr>
            <w:rStyle w:val="Hyperlink"/>
            <w:noProof/>
          </w:rPr>
          <w:t>Roles</w:t>
        </w:r>
        <w:r w:rsidR="007B4305">
          <w:rPr>
            <w:noProof/>
            <w:webHidden/>
          </w:rPr>
          <w:tab/>
        </w:r>
        <w:r>
          <w:rPr>
            <w:noProof/>
            <w:webHidden/>
          </w:rPr>
          <w:fldChar w:fldCharType="begin"/>
        </w:r>
        <w:r w:rsidR="007B4305">
          <w:rPr>
            <w:noProof/>
            <w:webHidden/>
          </w:rPr>
          <w:instrText xml:space="preserve"> PAGEREF _Toc241319165 \h </w:instrText>
        </w:r>
        <w:r w:rsidR="003205C0">
          <w:rPr>
            <w:noProof/>
          </w:rPr>
        </w:r>
        <w:r>
          <w:rPr>
            <w:noProof/>
            <w:webHidden/>
          </w:rPr>
          <w:fldChar w:fldCharType="separate"/>
        </w:r>
        <w:r w:rsidR="00B4347B">
          <w:rPr>
            <w:noProof/>
            <w:webHidden/>
          </w:rPr>
          <w:t>15</w:t>
        </w:r>
        <w:r>
          <w:rPr>
            <w:noProof/>
            <w:webHidden/>
          </w:rPr>
          <w:fldChar w:fldCharType="end"/>
        </w:r>
      </w:hyperlink>
    </w:p>
    <w:p w:rsidR="00FE119A" w:rsidRDefault="00E4715E">
      <w:pPr>
        <w:pStyle w:val="TOC1"/>
        <w:tabs>
          <w:tab w:val="right" w:leader="dot" w:pos="9350"/>
        </w:tabs>
        <w:rPr>
          <w:rFonts w:ascii="Calibri" w:eastAsia="Times New Roman" w:hAnsi="Calibri"/>
          <w:b w:val="0"/>
          <w:noProof/>
          <w:sz w:val="22"/>
          <w:szCs w:val="22"/>
        </w:rPr>
      </w:pPr>
      <w:hyperlink w:anchor="_Toc241319166" w:history="1">
        <w:r w:rsidR="007B4305" w:rsidRPr="00651816">
          <w:rPr>
            <w:rStyle w:val="Hyperlink"/>
            <w:noProof/>
          </w:rPr>
          <w:t>Deliverables</w:t>
        </w:r>
        <w:r w:rsidR="007B4305">
          <w:rPr>
            <w:noProof/>
            <w:webHidden/>
          </w:rPr>
          <w:tab/>
        </w:r>
        <w:r>
          <w:rPr>
            <w:noProof/>
            <w:webHidden/>
          </w:rPr>
          <w:fldChar w:fldCharType="begin"/>
        </w:r>
        <w:r w:rsidR="007B4305">
          <w:rPr>
            <w:noProof/>
            <w:webHidden/>
          </w:rPr>
          <w:instrText xml:space="preserve"> PAGEREF _Toc241319166 \h </w:instrText>
        </w:r>
        <w:r w:rsidR="003205C0">
          <w:rPr>
            <w:noProof/>
          </w:rPr>
        </w:r>
        <w:r>
          <w:rPr>
            <w:noProof/>
            <w:webHidden/>
          </w:rPr>
          <w:fldChar w:fldCharType="separate"/>
        </w:r>
        <w:r w:rsidR="00B4347B">
          <w:rPr>
            <w:noProof/>
            <w:webHidden/>
          </w:rPr>
          <w:t>16</w:t>
        </w:r>
        <w:r>
          <w:rPr>
            <w:noProof/>
            <w:webHidden/>
          </w:rPr>
          <w:fldChar w:fldCharType="end"/>
        </w:r>
      </w:hyperlink>
    </w:p>
    <w:p w:rsidR="00FE119A" w:rsidRPr="0041679C" w:rsidRDefault="00E4715E" w:rsidP="00FE119A">
      <w:pPr>
        <w:sectPr w:rsidR="00FE119A" w:rsidRPr="0041679C">
          <w:headerReference w:type="default" r:id="rId9"/>
          <w:footerReference w:type="default" r:id="rId10"/>
          <w:pgSz w:w="12240" w:h="15840"/>
          <w:pgMar w:top="1440" w:right="1080" w:bottom="1440" w:left="1800" w:header="708" w:footer="708" w:gutter="0"/>
          <w:cols w:space="708"/>
          <w:docGrid w:linePitch="360"/>
        </w:sectPr>
      </w:pPr>
      <w:r>
        <w:fldChar w:fldCharType="end"/>
      </w:r>
    </w:p>
    <w:p w:rsidR="00FE119A" w:rsidRPr="00CC323A" w:rsidRDefault="007B4305" w:rsidP="00FE119A">
      <w:pPr>
        <w:pStyle w:val="Heading1"/>
        <w:spacing w:after="240"/>
      </w:pPr>
      <w:bookmarkStart w:id="1" w:name="_Toc241319141"/>
      <w:r w:rsidRPr="00CC323A">
        <w:t>Main Aims</w:t>
      </w:r>
      <w:bookmarkEnd w:id="1"/>
    </w:p>
    <w:p w:rsidR="00FE119A" w:rsidRDefault="007B4305" w:rsidP="00FE119A">
      <w:pPr>
        <w:jc w:val="both"/>
        <w:rPr>
          <w:rFonts w:cs="Arial"/>
          <w:szCs w:val="20"/>
        </w:rPr>
      </w:pPr>
      <w:r>
        <w:rPr>
          <w:rFonts w:cs="Arial"/>
          <w:szCs w:val="20"/>
        </w:rPr>
        <w:t xml:space="preserve">The main aim of the project is to create a Student Event </w:t>
      </w:r>
      <w:proofErr w:type="spellStart"/>
      <w:r>
        <w:rPr>
          <w:rFonts w:cs="Arial"/>
          <w:szCs w:val="20"/>
        </w:rPr>
        <w:t>Webshop</w:t>
      </w:r>
      <w:proofErr w:type="spellEnd"/>
      <w:r>
        <w:rPr>
          <w:rFonts w:cs="Arial"/>
          <w:szCs w:val="20"/>
        </w:rPr>
        <w:t xml:space="preserve"> (further to be called </w:t>
      </w:r>
      <w:proofErr w:type="spellStart"/>
      <w:r>
        <w:rPr>
          <w:rFonts w:cs="Arial"/>
          <w:szCs w:val="20"/>
        </w:rPr>
        <w:t>Webshop</w:t>
      </w:r>
      <w:proofErr w:type="spellEnd"/>
      <w:r>
        <w:rPr>
          <w:rFonts w:cs="Arial"/>
          <w:szCs w:val="20"/>
        </w:rPr>
        <w:t xml:space="preserve">) that provides a bridge between students looking for events and institutes providing events for students.  The products of the </w:t>
      </w:r>
      <w:proofErr w:type="spellStart"/>
      <w:r>
        <w:rPr>
          <w:rFonts w:cs="Arial"/>
          <w:szCs w:val="20"/>
        </w:rPr>
        <w:t>Webshop</w:t>
      </w:r>
      <w:proofErr w:type="spellEnd"/>
      <w:r>
        <w:rPr>
          <w:rFonts w:cs="Arial"/>
          <w:szCs w:val="20"/>
        </w:rPr>
        <w:t xml:space="preserve"> will be events that registered by institutes (further to be called Partner Institutes) and organizations advertise in three major categories: </w:t>
      </w:r>
    </w:p>
    <w:p w:rsidR="00FE119A" w:rsidRDefault="007B4305" w:rsidP="00FE119A">
      <w:pPr>
        <w:numPr>
          <w:ilvl w:val="0"/>
          <w:numId w:val="8"/>
        </w:numPr>
        <w:jc w:val="both"/>
        <w:rPr>
          <w:rFonts w:cs="Arial"/>
          <w:szCs w:val="20"/>
        </w:rPr>
      </w:pPr>
      <w:r>
        <w:rPr>
          <w:rFonts w:cs="Arial"/>
          <w:szCs w:val="20"/>
        </w:rPr>
        <w:t>Educational events (workshops, courses, educational excursions, etc.)</w:t>
      </w:r>
    </w:p>
    <w:p w:rsidR="00FE119A" w:rsidRDefault="007B4305" w:rsidP="00FE119A">
      <w:pPr>
        <w:numPr>
          <w:ilvl w:val="0"/>
          <w:numId w:val="8"/>
        </w:numPr>
        <w:jc w:val="both"/>
        <w:rPr>
          <w:rFonts w:cs="Arial"/>
          <w:szCs w:val="20"/>
        </w:rPr>
      </w:pPr>
      <w:r>
        <w:rPr>
          <w:rFonts w:cs="Arial"/>
          <w:szCs w:val="20"/>
        </w:rPr>
        <w:t>Free time events (parties, concerts, excursions, etc.)</w:t>
      </w:r>
    </w:p>
    <w:p w:rsidR="00FE119A" w:rsidRDefault="007B4305" w:rsidP="00FE119A">
      <w:pPr>
        <w:numPr>
          <w:ilvl w:val="0"/>
          <w:numId w:val="8"/>
        </w:numPr>
        <w:jc w:val="both"/>
        <w:rPr>
          <w:rFonts w:cs="Arial"/>
          <w:szCs w:val="20"/>
        </w:rPr>
      </w:pPr>
      <w:r>
        <w:rPr>
          <w:rFonts w:cs="Arial"/>
          <w:szCs w:val="20"/>
        </w:rPr>
        <w:t xml:space="preserve">Custom events - Within this category the Partner Institutes will be able to define custom categories that do not fit in the educational and in the free time categories.  </w:t>
      </w:r>
    </w:p>
    <w:p w:rsidR="00FE119A" w:rsidRDefault="007B4305" w:rsidP="00FE119A">
      <w:pPr>
        <w:jc w:val="both"/>
        <w:rPr>
          <w:rFonts w:cs="Arial"/>
          <w:szCs w:val="20"/>
        </w:rPr>
      </w:pPr>
      <w:r>
        <w:rPr>
          <w:rFonts w:cs="Arial"/>
          <w:szCs w:val="20"/>
        </w:rPr>
        <w:t xml:space="preserve">Through the </w:t>
      </w:r>
      <w:proofErr w:type="spellStart"/>
      <w:r>
        <w:rPr>
          <w:rFonts w:cs="Arial"/>
          <w:szCs w:val="20"/>
        </w:rPr>
        <w:t>Webshop</w:t>
      </w:r>
      <w:proofErr w:type="spellEnd"/>
      <w:r>
        <w:rPr>
          <w:rFonts w:cs="Arial"/>
          <w:szCs w:val="20"/>
        </w:rPr>
        <w:t xml:space="preserve"> students will be able to sign up for the events, and if necessary, they will also be able to purchase tickets to the events of their choice.</w:t>
      </w:r>
    </w:p>
    <w:p w:rsidR="00FE119A" w:rsidRDefault="00FE119A" w:rsidP="00FE119A">
      <w:pPr>
        <w:jc w:val="both"/>
        <w:rPr>
          <w:rFonts w:cs="Arial"/>
          <w:szCs w:val="20"/>
        </w:rPr>
      </w:pPr>
    </w:p>
    <w:p w:rsidR="00FE119A" w:rsidRDefault="007B4305" w:rsidP="00FE119A">
      <w:pPr>
        <w:jc w:val="both"/>
        <w:rPr>
          <w:rFonts w:cs="Arial"/>
          <w:szCs w:val="20"/>
        </w:rPr>
      </w:pPr>
      <w:r>
        <w:rPr>
          <w:rFonts w:cs="Arial"/>
          <w:szCs w:val="20"/>
        </w:rPr>
        <w:t xml:space="preserve">The front-end of the </w:t>
      </w:r>
      <w:proofErr w:type="spellStart"/>
      <w:r>
        <w:rPr>
          <w:rFonts w:cs="Arial"/>
          <w:szCs w:val="20"/>
        </w:rPr>
        <w:t>Webshop</w:t>
      </w:r>
      <w:proofErr w:type="spellEnd"/>
      <w:r>
        <w:rPr>
          <w:rFonts w:cs="Arial"/>
          <w:szCs w:val="20"/>
        </w:rPr>
        <w:t xml:space="preserve"> aims to provide</w:t>
      </w:r>
      <w:r w:rsidRPr="00D25F53">
        <w:rPr>
          <w:rFonts w:cs="Arial"/>
          <w:szCs w:val="20"/>
        </w:rPr>
        <w:t xml:space="preserve"> a flexible and pleasant interface </w:t>
      </w:r>
      <w:r>
        <w:rPr>
          <w:rFonts w:cs="Arial"/>
          <w:szCs w:val="20"/>
        </w:rPr>
        <w:t>for the students with the following main characteristics:</w:t>
      </w:r>
    </w:p>
    <w:p w:rsidR="00FE119A" w:rsidRDefault="007B4305" w:rsidP="00FE119A">
      <w:pPr>
        <w:numPr>
          <w:ilvl w:val="0"/>
          <w:numId w:val="9"/>
        </w:numPr>
        <w:jc w:val="both"/>
        <w:rPr>
          <w:rFonts w:cs="Arial"/>
          <w:szCs w:val="20"/>
        </w:rPr>
      </w:pPr>
      <w:r>
        <w:rPr>
          <w:rFonts w:cs="Arial"/>
          <w:szCs w:val="20"/>
        </w:rPr>
        <w:t>It has to work</w:t>
      </w:r>
      <w:r w:rsidRPr="00D25F53">
        <w:rPr>
          <w:rFonts w:cs="Arial"/>
          <w:szCs w:val="20"/>
        </w:rPr>
        <w:t xml:space="preserve"> in </w:t>
      </w:r>
      <w:r>
        <w:rPr>
          <w:rFonts w:cs="Arial"/>
          <w:szCs w:val="20"/>
        </w:rPr>
        <w:t>all major web-browsers (Firefox, Internet Explorer, Chrome, Safari)</w:t>
      </w:r>
    </w:p>
    <w:p w:rsidR="00FE119A" w:rsidRDefault="007B4305" w:rsidP="00FE119A">
      <w:pPr>
        <w:numPr>
          <w:ilvl w:val="0"/>
          <w:numId w:val="9"/>
        </w:numPr>
        <w:jc w:val="both"/>
        <w:rPr>
          <w:rFonts w:cs="Arial"/>
          <w:szCs w:val="20"/>
        </w:rPr>
      </w:pPr>
      <w:r>
        <w:rPr>
          <w:rFonts w:cs="Arial"/>
          <w:szCs w:val="20"/>
        </w:rPr>
        <w:t>It will provide an intuitive interface for searching for events based on several different criteria, like event type, location, subject, providing institute, etc.</w:t>
      </w:r>
    </w:p>
    <w:p w:rsidR="00FE119A" w:rsidRDefault="007B4305" w:rsidP="00FE119A">
      <w:pPr>
        <w:numPr>
          <w:ilvl w:val="0"/>
          <w:numId w:val="9"/>
        </w:numPr>
        <w:jc w:val="both"/>
        <w:rPr>
          <w:rFonts w:cs="Arial"/>
          <w:szCs w:val="20"/>
        </w:rPr>
      </w:pPr>
      <w:r>
        <w:rPr>
          <w:rFonts w:cs="Arial"/>
          <w:szCs w:val="20"/>
        </w:rPr>
        <w:t>It will provide account administration for students: They will be able to create an account, administrate their account, view history of purchases, use shopping cart for their purchases, etc.</w:t>
      </w:r>
    </w:p>
    <w:p w:rsidR="00FE119A" w:rsidRDefault="007B4305" w:rsidP="00FE119A">
      <w:pPr>
        <w:numPr>
          <w:ilvl w:val="0"/>
          <w:numId w:val="9"/>
        </w:numPr>
        <w:jc w:val="both"/>
        <w:rPr>
          <w:rFonts w:cs="Arial"/>
          <w:szCs w:val="20"/>
        </w:rPr>
      </w:pPr>
      <w:r>
        <w:rPr>
          <w:rFonts w:cs="Arial"/>
          <w:szCs w:val="20"/>
        </w:rPr>
        <w:t xml:space="preserve">It will provide registration interface for companies that wish to become a Partner Institute. </w:t>
      </w:r>
    </w:p>
    <w:p w:rsidR="00FE119A" w:rsidRDefault="007B4305" w:rsidP="00FE119A">
      <w:pPr>
        <w:jc w:val="both"/>
        <w:rPr>
          <w:rFonts w:cs="Arial"/>
          <w:szCs w:val="20"/>
        </w:rPr>
      </w:pPr>
      <w:r>
        <w:rPr>
          <w:rFonts w:cs="Arial"/>
          <w:szCs w:val="20"/>
        </w:rPr>
        <w:t>When developing the front-end interface and underlying application and database logics, the possibility of future expansion of functionalities like social networking features between registered students will also be taken into consideration.</w:t>
      </w:r>
    </w:p>
    <w:p w:rsidR="00FE119A" w:rsidRDefault="00FE119A" w:rsidP="00FE119A">
      <w:pPr>
        <w:jc w:val="both"/>
        <w:rPr>
          <w:rFonts w:cs="Arial"/>
          <w:szCs w:val="20"/>
        </w:rPr>
      </w:pPr>
    </w:p>
    <w:p w:rsidR="00FE119A" w:rsidRDefault="007B4305" w:rsidP="00FE119A">
      <w:pPr>
        <w:jc w:val="both"/>
        <w:rPr>
          <w:rFonts w:cs="Arial"/>
          <w:szCs w:val="20"/>
        </w:rPr>
      </w:pPr>
      <w:r>
        <w:rPr>
          <w:rFonts w:cs="Arial"/>
          <w:szCs w:val="20"/>
        </w:rPr>
        <w:t xml:space="preserve">The back-end of the </w:t>
      </w:r>
      <w:proofErr w:type="spellStart"/>
      <w:r>
        <w:rPr>
          <w:rFonts w:cs="Arial"/>
          <w:szCs w:val="20"/>
        </w:rPr>
        <w:t>Webshop</w:t>
      </w:r>
      <w:proofErr w:type="spellEnd"/>
      <w:r>
        <w:rPr>
          <w:rFonts w:cs="Arial"/>
          <w:szCs w:val="20"/>
        </w:rPr>
        <w:t xml:space="preserve"> will provide a clear and flexible interface where registered Partner Institutes will be </w:t>
      </w:r>
      <w:proofErr w:type="gramStart"/>
      <w:r>
        <w:rPr>
          <w:rFonts w:cs="Arial"/>
          <w:szCs w:val="20"/>
        </w:rPr>
        <w:t>able to:</w:t>
      </w:r>
      <w:proofErr w:type="gramEnd"/>
    </w:p>
    <w:p w:rsidR="00FE119A" w:rsidRDefault="007B4305" w:rsidP="00FE119A">
      <w:pPr>
        <w:numPr>
          <w:ilvl w:val="0"/>
          <w:numId w:val="10"/>
        </w:numPr>
        <w:jc w:val="both"/>
        <w:rPr>
          <w:rFonts w:cs="Arial"/>
          <w:szCs w:val="20"/>
        </w:rPr>
      </w:pPr>
      <w:r>
        <w:rPr>
          <w:rFonts w:cs="Arial"/>
          <w:szCs w:val="20"/>
        </w:rPr>
        <w:t>Administrate their data</w:t>
      </w:r>
    </w:p>
    <w:p w:rsidR="00FE119A" w:rsidRDefault="007B4305" w:rsidP="00FE119A">
      <w:pPr>
        <w:numPr>
          <w:ilvl w:val="0"/>
          <w:numId w:val="10"/>
        </w:numPr>
        <w:jc w:val="both"/>
        <w:rPr>
          <w:rFonts w:cs="Arial"/>
          <w:szCs w:val="20"/>
        </w:rPr>
      </w:pPr>
      <w:r>
        <w:rPr>
          <w:rFonts w:cs="Arial"/>
          <w:szCs w:val="20"/>
        </w:rPr>
        <w:t>Update product information (add, remove, change)</w:t>
      </w:r>
    </w:p>
    <w:p w:rsidR="00FE119A" w:rsidRDefault="007B4305" w:rsidP="00FE119A">
      <w:pPr>
        <w:numPr>
          <w:ilvl w:val="0"/>
          <w:numId w:val="10"/>
        </w:numPr>
        <w:jc w:val="both"/>
        <w:rPr>
          <w:rFonts w:cs="Arial"/>
          <w:szCs w:val="20"/>
        </w:rPr>
      </w:pPr>
      <w:r>
        <w:rPr>
          <w:rFonts w:cs="Arial"/>
          <w:szCs w:val="20"/>
        </w:rPr>
        <w:t>View and administrate orders</w:t>
      </w:r>
    </w:p>
    <w:p w:rsidR="00FE119A" w:rsidRDefault="00FE119A" w:rsidP="00FE119A">
      <w:pPr>
        <w:jc w:val="both"/>
        <w:rPr>
          <w:rFonts w:cs="Arial"/>
          <w:szCs w:val="20"/>
        </w:rPr>
      </w:pPr>
    </w:p>
    <w:p w:rsidR="00FE119A" w:rsidRDefault="007B4305" w:rsidP="00FE119A">
      <w:pPr>
        <w:jc w:val="both"/>
        <w:rPr>
          <w:rFonts w:cs="Arial"/>
          <w:szCs w:val="20"/>
        </w:rPr>
      </w:pPr>
      <w:r>
        <w:rPr>
          <w:rFonts w:cs="Arial"/>
          <w:szCs w:val="20"/>
        </w:rPr>
        <w:t xml:space="preserve">The </w:t>
      </w:r>
      <w:proofErr w:type="spellStart"/>
      <w:r>
        <w:rPr>
          <w:rFonts w:cs="Arial"/>
          <w:szCs w:val="20"/>
        </w:rPr>
        <w:t>Webshop</w:t>
      </w:r>
      <w:proofErr w:type="spellEnd"/>
      <w:r>
        <w:rPr>
          <w:rFonts w:cs="Arial"/>
          <w:szCs w:val="20"/>
        </w:rPr>
        <w:t xml:space="preserve"> will be enable students to purchase products using their PayPal account.</w:t>
      </w:r>
    </w:p>
    <w:p w:rsidR="00FE119A" w:rsidRDefault="007B4305" w:rsidP="00FE119A">
      <w:pPr>
        <w:jc w:val="both"/>
        <w:rPr>
          <w:rFonts w:cs="Arial"/>
          <w:szCs w:val="20"/>
        </w:rPr>
      </w:pPr>
      <w:r>
        <w:rPr>
          <w:rFonts w:cs="Arial"/>
          <w:szCs w:val="20"/>
        </w:rPr>
        <w:t xml:space="preserve"> </w:t>
      </w:r>
    </w:p>
    <w:p w:rsidR="00FE119A" w:rsidRDefault="00FE119A" w:rsidP="00FE119A">
      <w:pPr>
        <w:jc w:val="both"/>
        <w:rPr>
          <w:rFonts w:cs="Arial"/>
          <w:szCs w:val="20"/>
        </w:rPr>
        <w:sectPr w:rsidR="00FE119A">
          <w:headerReference w:type="default" r:id="rId11"/>
          <w:pgSz w:w="12240" w:h="15840"/>
          <w:pgMar w:top="1440" w:right="1080" w:bottom="1440" w:left="1800" w:header="708" w:footer="708" w:gutter="0"/>
          <w:cols w:space="708"/>
          <w:docGrid w:linePitch="360"/>
        </w:sectPr>
      </w:pPr>
    </w:p>
    <w:p w:rsidR="00FE119A" w:rsidRDefault="007B4305" w:rsidP="00FE119A">
      <w:pPr>
        <w:pStyle w:val="Heading1"/>
      </w:pPr>
      <w:bookmarkStart w:id="2" w:name="_Toc241319142"/>
      <w:r>
        <w:t>Stakeholders’ Analysis</w:t>
      </w:r>
      <w:bookmarkEnd w:id="2"/>
    </w:p>
    <w:p w:rsidR="00FE119A" w:rsidRPr="005B2C76" w:rsidRDefault="00FE119A" w:rsidP="00FE119A"/>
    <w:tbl>
      <w:tblPr>
        <w:tblW w:w="1001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115" w:type="dxa"/>
          <w:right w:w="115" w:type="dxa"/>
        </w:tblCellMar>
        <w:tblLook w:val="01E0"/>
      </w:tblPr>
      <w:tblGrid>
        <w:gridCol w:w="1375"/>
        <w:gridCol w:w="2160"/>
        <w:gridCol w:w="2700"/>
        <w:gridCol w:w="3780"/>
      </w:tblGrid>
      <w:tr w:rsidR="00FE119A" w:rsidRPr="00C63F83">
        <w:tc>
          <w:tcPr>
            <w:tcW w:w="1375" w:type="dxa"/>
            <w:shd w:val="clear" w:color="auto" w:fill="CCCCCC"/>
            <w:vAlign w:val="center"/>
          </w:tcPr>
          <w:p w:rsidR="00FE119A" w:rsidRPr="00C63F83" w:rsidRDefault="007B4305" w:rsidP="00E4715E">
            <w:pPr>
              <w:spacing w:beforeLines="60" w:afterLines="60" w:line="240" w:lineRule="auto"/>
              <w:rPr>
                <w:rFonts w:cs="Arial"/>
                <w:b/>
                <w:szCs w:val="20"/>
              </w:rPr>
            </w:pPr>
            <w:r w:rsidRPr="00C63F83">
              <w:rPr>
                <w:rFonts w:cs="Arial"/>
                <w:b/>
                <w:szCs w:val="20"/>
              </w:rPr>
              <w:t>Stakeholder</w:t>
            </w:r>
          </w:p>
        </w:tc>
        <w:tc>
          <w:tcPr>
            <w:tcW w:w="2160" w:type="dxa"/>
            <w:shd w:val="clear" w:color="auto" w:fill="CCCCCC"/>
          </w:tcPr>
          <w:p w:rsidR="00FE119A" w:rsidRPr="00C63F83" w:rsidRDefault="007B4305" w:rsidP="00E4715E">
            <w:pPr>
              <w:spacing w:beforeLines="60" w:afterLines="60" w:line="240" w:lineRule="auto"/>
              <w:rPr>
                <w:rFonts w:cs="Arial"/>
                <w:b/>
                <w:szCs w:val="20"/>
              </w:rPr>
            </w:pPr>
            <w:r w:rsidRPr="00C63F83">
              <w:rPr>
                <w:rFonts w:cs="Arial"/>
                <w:b/>
                <w:szCs w:val="20"/>
              </w:rPr>
              <w:t>Importance</w:t>
            </w:r>
          </w:p>
        </w:tc>
        <w:tc>
          <w:tcPr>
            <w:tcW w:w="2700" w:type="dxa"/>
            <w:shd w:val="clear" w:color="auto" w:fill="CCCCCC"/>
            <w:tcMar>
              <w:top w:w="14" w:type="dxa"/>
              <w:bottom w:w="14" w:type="dxa"/>
            </w:tcMar>
            <w:vAlign w:val="center"/>
          </w:tcPr>
          <w:p w:rsidR="00FE119A" w:rsidRPr="00C63F83" w:rsidRDefault="007B4305" w:rsidP="00E4715E">
            <w:pPr>
              <w:spacing w:beforeLines="60" w:afterLines="60" w:line="240" w:lineRule="auto"/>
              <w:rPr>
                <w:rFonts w:cs="Arial"/>
                <w:b/>
                <w:szCs w:val="20"/>
              </w:rPr>
            </w:pPr>
            <w:r w:rsidRPr="00C63F83">
              <w:rPr>
                <w:rFonts w:cs="Arial"/>
                <w:b/>
                <w:szCs w:val="20"/>
              </w:rPr>
              <w:t>Role in Project</w:t>
            </w:r>
          </w:p>
        </w:tc>
        <w:tc>
          <w:tcPr>
            <w:tcW w:w="3780" w:type="dxa"/>
            <w:shd w:val="clear" w:color="auto" w:fill="CCCCCC"/>
            <w:tcMar>
              <w:top w:w="14" w:type="dxa"/>
              <w:bottom w:w="14" w:type="dxa"/>
            </w:tcMar>
            <w:vAlign w:val="center"/>
          </w:tcPr>
          <w:p w:rsidR="00FE119A" w:rsidRPr="00C63F83" w:rsidRDefault="007B4305" w:rsidP="00FE119A">
            <w:pPr>
              <w:spacing w:line="240" w:lineRule="auto"/>
              <w:rPr>
                <w:rFonts w:cs="Arial"/>
                <w:b/>
                <w:szCs w:val="20"/>
              </w:rPr>
            </w:pPr>
            <w:r w:rsidRPr="00C63F83">
              <w:rPr>
                <w:rFonts w:cs="Arial"/>
                <w:b/>
                <w:szCs w:val="20"/>
              </w:rPr>
              <w:t>Expectations</w:t>
            </w:r>
          </w:p>
        </w:tc>
      </w:tr>
      <w:tr w:rsidR="00FE119A" w:rsidRPr="00C63F83">
        <w:tc>
          <w:tcPr>
            <w:tcW w:w="1375" w:type="dxa"/>
          </w:tcPr>
          <w:p w:rsidR="00FE119A" w:rsidRPr="00C63F83" w:rsidRDefault="007B4305" w:rsidP="00E4715E">
            <w:pPr>
              <w:spacing w:beforeLines="60" w:afterLines="60" w:line="240" w:lineRule="auto"/>
              <w:rPr>
                <w:rFonts w:cs="Arial"/>
                <w:szCs w:val="20"/>
              </w:rPr>
            </w:pPr>
            <w:r w:rsidRPr="00C63F83">
              <w:rPr>
                <w:rFonts w:cs="Arial"/>
                <w:szCs w:val="20"/>
              </w:rPr>
              <w:t>Students</w:t>
            </w:r>
          </w:p>
        </w:tc>
        <w:tc>
          <w:tcPr>
            <w:tcW w:w="2160" w:type="dxa"/>
          </w:tcPr>
          <w:p w:rsidR="00FE119A" w:rsidRPr="00C63F83" w:rsidRDefault="007B4305" w:rsidP="00E4715E">
            <w:pPr>
              <w:spacing w:beforeLines="60" w:afterLines="60" w:line="240" w:lineRule="auto"/>
              <w:ind w:left="48"/>
              <w:rPr>
                <w:rFonts w:cs="Arial"/>
                <w:szCs w:val="20"/>
              </w:rPr>
            </w:pPr>
            <w:r w:rsidRPr="00C63F83">
              <w:rPr>
                <w:rFonts w:cs="Arial"/>
                <w:szCs w:val="20"/>
              </w:rPr>
              <w:t>High</w:t>
            </w:r>
          </w:p>
          <w:p w:rsidR="00FE119A" w:rsidRPr="00C63F83" w:rsidRDefault="007B4305" w:rsidP="00E4715E">
            <w:pPr>
              <w:spacing w:beforeLines="60" w:afterLines="60" w:line="240" w:lineRule="auto"/>
              <w:ind w:left="48"/>
              <w:rPr>
                <w:rFonts w:cs="Arial"/>
                <w:szCs w:val="20"/>
              </w:rPr>
            </w:pPr>
            <w:r w:rsidRPr="00C63F83">
              <w:rPr>
                <w:rFonts w:cs="Arial"/>
                <w:szCs w:val="20"/>
              </w:rPr>
              <w:t>It is essential that students are very satisfied with the product.</w:t>
            </w:r>
          </w:p>
        </w:tc>
        <w:tc>
          <w:tcPr>
            <w:tcW w:w="2700" w:type="dxa"/>
            <w:tcMar>
              <w:top w:w="14" w:type="dxa"/>
              <w:bottom w:w="14" w:type="dxa"/>
            </w:tcMar>
          </w:tcPr>
          <w:p w:rsidR="00FE119A" w:rsidRPr="00C63F83" w:rsidRDefault="007B4305" w:rsidP="00E4715E">
            <w:pPr>
              <w:numPr>
                <w:ilvl w:val="0"/>
                <w:numId w:val="12"/>
              </w:numPr>
              <w:tabs>
                <w:tab w:val="clear" w:pos="720"/>
                <w:tab w:val="num" w:pos="245"/>
              </w:tabs>
              <w:spacing w:beforeLines="60" w:afterLines="60" w:line="240" w:lineRule="auto"/>
              <w:ind w:left="245" w:hanging="245"/>
              <w:rPr>
                <w:rFonts w:cs="Arial"/>
                <w:szCs w:val="20"/>
              </w:rPr>
            </w:pPr>
            <w:r w:rsidRPr="00C63F83">
              <w:rPr>
                <w:rFonts w:cs="Arial"/>
                <w:szCs w:val="20"/>
              </w:rPr>
              <w:t xml:space="preserve">End Users of the </w:t>
            </w:r>
            <w:proofErr w:type="spellStart"/>
            <w:r w:rsidRPr="00C63F83">
              <w:rPr>
                <w:rFonts w:cs="Arial"/>
                <w:szCs w:val="20"/>
              </w:rPr>
              <w:t>Webshop</w:t>
            </w:r>
            <w:proofErr w:type="spellEnd"/>
            <w:r w:rsidRPr="00C63F83">
              <w:rPr>
                <w:rFonts w:cs="Arial"/>
                <w:szCs w:val="20"/>
              </w:rPr>
              <w:t xml:space="preserve"> system</w:t>
            </w:r>
          </w:p>
          <w:p w:rsidR="00FE119A" w:rsidRPr="00C63F83" w:rsidRDefault="007B4305" w:rsidP="00E4715E">
            <w:pPr>
              <w:numPr>
                <w:ilvl w:val="0"/>
                <w:numId w:val="12"/>
              </w:numPr>
              <w:tabs>
                <w:tab w:val="clear" w:pos="720"/>
                <w:tab w:val="num" w:pos="245"/>
              </w:tabs>
              <w:spacing w:beforeLines="60" w:afterLines="60" w:line="240" w:lineRule="auto"/>
              <w:ind w:left="245" w:hanging="245"/>
              <w:rPr>
                <w:rFonts w:cs="Arial"/>
                <w:szCs w:val="20"/>
              </w:rPr>
            </w:pPr>
            <w:r w:rsidRPr="00C63F83">
              <w:rPr>
                <w:rFonts w:cs="Arial"/>
                <w:szCs w:val="20"/>
              </w:rPr>
              <w:t>Purchase events provided</w:t>
            </w:r>
          </w:p>
          <w:p w:rsidR="00FE119A" w:rsidRPr="00C63F83" w:rsidRDefault="007B4305" w:rsidP="00E4715E">
            <w:pPr>
              <w:numPr>
                <w:ilvl w:val="0"/>
                <w:numId w:val="12"/>
              </w:numPr>
              <w:tabs>
                <w:tab w:val="clear" w:pos="720"/>
                <w:tab w:val="num" w:pos="245"/>
              </w:tabs>
              <w:spacing w:beforeLines="60" w:afterLines="60" w:line="240" w:lineRule="auto"/>
              <w:ind w:left="245" w:hanging="245"/>
              <w:rPr>
                <w:rFonts w:cs="Arial"/>
                <w:szCs w:val="20"/>
              </w:rPr>
            </w:pPr>
            <w:r>
              <w:rPr>
                <w:rFonts w:cs="Arial"/>
                <w:szCs w:val="20"/>
              </w:rPr>
              <w:t>Administrate</w:t>
            </w:r>
            <w:r w:rsidRPr="00C63F83">
              <w:rPr>
                <w:rFonts w:cs="Arial"/>
                <w:szCs w:val="20"/>
              </w:rPr>
              <w:t xml:space="preserve"> own user data</w:t>
            </w:r>
          </w:p>
        </w:tc>
        <w:tc>
          <w:tcPr>
            <w:tcW w:w="3780" w:type="dxa"/>
            <w:tcMar>
              <w:top w:w="14" w:type="dxa"/>
              <w:bottom w:w="14" w:type="dxa"/>
            </w:tcMar>
          </w:tcPr>
          <w:p w:rsidR="00FE119A" w:rsidRPr="00C63F83" w:rsidRDefault="007B4305" w:rsidP="00FE119A">
            <w:pPr>
              <w:numPr>
                <w:ilvl w:val="0"/>
                <w:numId w:val="12"/>
              </w:numPr>
              <w:tabs>
                <w:tab w:val="clear" w:pos="720"/>
                <w:tab w:val="left" w:pos="245"/>
              </w:tabs>
              <w:spacing w:before="40" w:after="40" w:line="240" w:lineRule="auto"/>
              <w:ind w:left="245" w:hanging="180"/>
              <w:rPr>
                <w:rFonts w:cs="Arial"/>
                <w:szCs w:val="20"/>
              </w:rPr>
            </w:pPr>
            <w:r w:rsidRPr="00C63F83">
              <w:rPr>
                <w:rFonts w:cs="Arial"/>
                <w:szCs w:val="20"/>
              </w:rPr>
              <w:t>All modern standard functionalit</w:t>
            </w:r>
            <w:r>
              <w:rPr>
                <w:rFonts w:cs="Arial"/>
                <w:szCs w:val="20"/>
              </w:rPr>
              <w:t>ies web</w:t>
            </w:r>
            <w:r w:rsidRPr="00C63F83">
              <w:rPr>
                <w:rFonts w:cs="Arial"/>
                <w:szCs w:val="20"/>
              </w:rPr>
              <w:t>-shops generally provide</w:t>
            </w:r>
          </w:p>
          <w:p w:rsidR="00FE119A" w:rsidRPr="00C63F83" w:rsidRDefault="007B4305" w:rsidP="00FE119A">
            <w:pPr>
              <w:numPr>
                <w:ilvl w:val="0"/>
                <w:numId w:val="12"/>
              </w:numPr>
              <w:tabs>
                <w:tab w:val="clear" w:pos="720"/>
                <w:tab w:val="left" w:pos="245"/>
              </w:tabs>
              <w:spacing w:before="40" w:after="40" w:line="240" w:lineRule="auto"/>
              <w:ind w:left="245" w:hanging="180"/>
              <w:rPr>
                <w:rFonts w:cs="Arial"/>
                <w:szCs w:val="20"/>
              </w:rPr>
            </w:pPr>
            <w:r w:rsidRPr="00C63F83">
              <w:rPr>
                <w:rFonts w:cs="Arial"/>
                <w:szCs w:val="20"/>
              </w:rPr>
              <w:t>Possibility to control their user account</w:t>
            </w:r>
            <w:r>
              <w:rPr>
                <w:rFonts w:cs="Arial"/>
                <w:szCs w:val="20"/>
              </w:rPr>
              <w:t>s</w:t>
            </w:r>
            <w:r w:rsidRPr="00C63F83">
              <w:rPr>
                <w:rFonts w:cs="Arial"/>
                <w:szCs w:val="20"/>
              </w:rPr>
              <w:t xml:space="preserve"> and </w:t>
            </w:r>
            <w:r w:rsidR="00B4347B">
              <w:rPr>
                <w:rFonts w:cs="Arial"/>
                <w:szCs w:val="20"/>
              </w:rPr>
              <w:t>view order history</w:t>
            </w:r>
          </w:p>
          <w:p w:rsidR="00FE119A" w:rsidRPr="00C63F83" w:rsidRDefault="007B4305" w:rsidP="00FE119A">
            <w:pPr>
              <w:numPr>
                <w:ilvl w:val="0"/>
                <w:numId w:val="12"/>
              </w:numPr>
              <w:tabs>
                <w:tab w:val="clear" w:pos="720"/>
                <w:tab w:val="left" w:pos="245"/>
              </w:tabs>
              <w:spacing w:before="40" w:after="40" w:line="240" w:lineRule="auto"/>
              <w:ind w:left="245" w:hanging="180"/>
              <w:rPr>
                <w:rFonts w:cs="Arial"/>
                <w:szCs w:val="20"/>
              </w:rPr>
            </w:pPr>
            <w:r w:rsidRPr="00C63F83">
              <w:rPr>
                <w:rFonts w:cs="Arial"/>
                <w:szCs w:val="20"/>
              </w:rPr>
              <w:t xml:space="preserve">Protection of their </w:t>
            </w:r>
            <w:r w:rsidR="00B4347B">
              <w:rPr>
                <w:rFonts w:cs="Arial"/>
                <w:szCs w:val="20"/>
              </w:rPr>
              <w:t xml:space="preserve">personal </w:t>
            </w:r>
            <w:r w:rsidRPr="00C63F83">
              <w:rPr>
                <w:rFonts w:cs="Arial"/>
                <w:szCs w:val="20"/>
              </w:rPr>
              <w:t>data</w:t>
            </w:r>
          </w:p>
          <w:p w:rsidR="00FE119A" w:rsidRPr="00C63F83" w:rsidRDefault="007B4305" w:rsidP="00FE119A">
            <w:pPr>
              <w:numPr>
                <w:ilvl w:val="0"/>
                <w:numId w:val="12"/>
              </w:numPr>
              <w:tabs>
                <w:tab w:val="clear" w:pos="720"/>
                <w:tab w:val="left" w:pos="245"/>
              </w:tabs>
              <w:spacing w:before="40" w:after="40" w:line="240" w:lineRule="auto"/>
              <w:ind w:left="245" w:hanging="180"/>
              <w:rPr>
                <w:rFonts w:cs="Arial"/>
                <w:szCs w:val="20"/>
              </w:rPr>
            </w:pPr>
            <w:r w:rsidRPr="00C63F83">
              <w:rPr>
                <w:rFonts w:cs="Arial"/>
                <w:szCs w:val="20"/>
              </w:rPr>
              <w:t>Proper delivery of products they purchase</w:t>
            </w:r>
            <w:r>
              <w:rPr>
                <w:rFonts w:cs="Arial"/>
                <w:szCs w:val="20"/>
              </w:rPr>
              <w:t>d</w:t>
            </w:r>
          </w:p>
        </w:tc>
      </w:tr>
      <w:tr w:rsidR="00FE119A" w:rsidRPr="00C63F83">
        <w:trPr>
          <w:trHeight w:val="2154"/>
        </w:trPr>
        <w:tc>
          <w:tcPr>
            <w:tcW w:w="1375" w:type="dxa"/>
          </w:tcPr>
          <w:p w:rsidR="00FE119A" w:rsidRPr="00C63F83" w:rsidRDefault="007B4305" w:rsidP="00E4715E">
            <w:pPr>
              <w:spacing w:beforeLines="60" w:afterLines="60" w:line="240" w:lineRule="auto"/>
              <w:rPr>
                <w:rFonts w:cs="Arial"/>
                <w:szCs w:val="20"/>
              </w:rPr>
            </w:pPr>
            <w:r w:rsidRPr="00C63F83">
              <w:rPr>
                <w:rFonts w:cs="Arial"/>
                <w:szCs w:val="20"/>
              </w:rPr>
              <w:t>Partner Institutes</w:t>
            </w:r>
          </w:p>
        </w:tc>
        <w:tc>
          <w:tcPr>
            <w:tcW w:w="2160" w:type="dxa"/>
          </w:tcPr>
          <w:p w:rsidR="00FE119A" w:rsidRPr="00C63F83" w:rsidRDefault="007B4305" w:rsidP="00E4715E">
            <w:pPr>
              <w:spacing w:beforeLines="60" w:afterLines="60" w:line="240" w:lineRule="auto"/>
              <w:ind w:left="48"/>
              <w:rPr>
                <w:rFonts w:cs="Arial"/>
                <w:szCs w:val="20"/>
              </w:rPr>
            </w:pPr>
            <w:r w:rsidRPr="00C63F83">
              <w:rPr>
                <w:rFonts w:cs="Arial"/>
                <w:szCs w:val="20"/>
              </w:rPr>
              <w:t>High</w:t>
            </w:r>
          </w:p>
          <w:p w:rsidR="00FE119A" w:rsidRPr="00C63F83" w:rsidRDefault="007B4305" w:rsidP="00E4715E">
            <w:pPr>
              <w:spacing w:beforeLines="60" w:afterLines="60" w:line="240" w:lineRule="auto"/>
              <w:ind w:left="48"/>
              <w:rPr>
                <w:rFonts w:cs="Arial"/>
                <w:szCs w:val="20"/>
              </w:rPr>
            </w:pPr>
            <w:r w:rsidRPr="00C63F83">
              <w:rPr>
                <w:rFonts w:cs="Arial"/>
                <w:szCs w:val="20"/>
              </w:rPr>
              <w:t>It is essential that Partner Institutes are very satisfied with the product.</w:t>
            </w:r>
          </w:p>
          <w:p w:rsidR="00FE119A" w:rsidRPr="00C63F83" w:rsidRDefault="00FE119A" w:rsidP="00E4715E">
            <w:pPr>
              <w:spacing w:beforeLines="60" w:afterLines="60" w:line="240" w:lineRule="auto"/>
              <w:ind w:left="48"/>
              <w:rPr>
                <w:rFonts w:cs="Arial"/>
                <w:szCs w:val="20"/>
              </w:rPr>
            </w:pPr>
          </w:p>
        </w:tc>
        <w:tc>
          <w:tcPr>
            <w:tcW w:w="2700" w:type="dxa"/>
            <w:tcMar>
              <w:top w:w="14" w:type="dxa"/>
              <w:bottom w:w="14" w:type="dxa"/>
            </w:tcMar>
          </w:tcPr>
          <w:p w:rsidR="00FE119A" w:rsidRPr="00C63F83" w:rsidRDefault="007B4305" w:rsidP="00E4715E">
            <w:pPr>
              <w:numPr>
                <w:ilvl w:val="0"/>
                <w:numId w:val="12"/>
              </w:numPr>
              <w:tabs>
                <w:tab w:val="clear" w:pos="720"/>
                <w:tab w:val="num" w:pos="245"/>
              </w:tabs>
              <w:spacing w:beforeLines="60" w:afterLines="60" w:line="240" w:lineRule="auto"/>
              <w:ind w:left="245" w:hanging="245"/>
              <w:rPr>
                <w:rFonts w:cs="Arial"/>
                <w:szCs w:val="20"/>
              </w:rPr>
            </w:pPr>
            <w:r w:rsidRPr="00C63F83">
              <w:rPr>
                <w:rFonts w:cs="Arial"/>
                <w:szCs w:val="20"/>
              </w:rPr>
              <w:t xml:space="preserve">Users of the </w:t>
            </w:r>
            <w:proofErr w:type="spellStart"/>
            <w:r w:rsidRPr="00C63F83">
              <w:rPr>
                <w:rFonts w:cs="Arial"/>
                <w:szCs w:val="20"/>
              </w:rPr>
              <w:t>Webshop</w:t>
            </w:r>
            <w:proofErr w:type="spellEnd"/>
            <w:r w:rsidRPr="00C63F83">
              <w:rPr>
                <w:rFonts w:cs="Arial"/>
                <w:szCs w:val="20"/>
              </w:rPr>
              <w:t xml:space="preserve"> System</w:t>
            </w:r>
          </w:p>
          <w:p w:rsidR="00FE119A" w:rsidRPr="00C63F83" w:rsidRDefault="007B4305" w:rsidP="00E4715E">
            <w:pPr>
              <w:numPr>
                <w:ilvl w:val="0"/>
                <w:numId w:val="12"/>
              </w:numPr>
              <w:tabs>
                <w:tab w:val="clear" w:pos="720"/>
                <w:tab w:val="num" w:pos="245"/>
              </w:tabs>
              <w:spacing w:beforeLines="60" w:afterLines="60" w:line="240" w:lineRule="auto"/>
              <w:ind w:left="245" w:hanging="245"/>
              <w:rPr>
                <w:rFonts w:cs="Arial"/>
                <w:szCs w:val="20"/>
              </w:rPr>
            </w:pPr>
            <w:r w:rsidRPr="00C63F83">
              <w:rPr>
                <w:rFonts w:cs="Arial"/>
                <w:szCs w:val="20"/>
              </w:rPr>
              <w:t>Advertise products to be purchased</w:t>
            </w:r>
          </w:p>
          <w:p w:rsidR="00FE119A" w:rsidRPr="00C63F83" w:rsidRDefault="007B4305" w:rsidP="00E4715E">
            <w:pPr>
              <w:numPr>
                <w:ilvl w:val="0"/>
                <w:numId w:val="12"/>
              </w:numPr>
              <w:tabs>
                <w:tab w:val="clear" w:pos="720"/>
                <w:tab w:val="num" w:pos="245"/>
              </w:tabs>
              <w:spacing w:beforeLines="60" w:afterLines="60" w:line="240" w:lineRule="auto"/>
              <w:ind w:left="245" w:hanging="245"/>
              <w:rPr>
                <w:rFonts w:cs="Arial"/>
                <w:szCs w:val="20"/>
              </w:rPr>
            </w:pPr>
            <w:r w:rsidRPr="00C63F83">
              <w:rPr>
                <w:rFonts w:cs="Arial"/>
                <w:szCs w:val="20"/>
              </w:rPr>
              <w:t>Adm</w:t>
            </w:r>
            <w:r w:rsidR="00B4347B">
              <w:rPr>
                <w:rFonts w:cs="Arial"/>
                <w:szCs w:val="20"/>
              </w:rPr>
              <w:t xml:space="preserve">inistrate own products, orders, personal </w:t>
            </w:r>
            <w:r w:rsidRPr="00C63F83">
              <w:rPr>
                <w:rFonts w:cs="Arial"/>
                <w:szCs w:val="20"/>
              </w:rPr>
              <w:t>data</w:t>
            </w:r>
          </w:p>
        </w:tc>
        <w:tc>
          <w:tcPr>
            <w:tcW w:w="3780" w:type="dxa"/>
            <w:tcMar>
              <w:top w:w="14" w:type="dxa"/>
              <w:bottom w:w="14" w:type="dxa"/>
            </w:tcMar>
          </w:tcPr>
          <w:p w:rsidR="00FE119A" w:rsidRPr="00C63F83" w:rsidRDefault="007B4305" w:rsidP="00FE119A">
            <w:pPr>
              <w:numPr>
                <w:ilvl w:val="0"/>
                <w:numId w:val="12"/>
              </w:numPr>
              <w:tabs>
                <w:tab w:val="clear" w:pos="720"/>
                <w:tab w:val="left" w:pos="245"/>
              </w:tabs>
              <w:spacing w:before="40" w:after="40" w:line="240" w:lineRule="auto"/>
              <w:ind w:left="245" w:hanging="180"/>
              <w:rPr>
                <w:rFonts w:cs="Arial"/>
                <w:szCs w:val="20"/>
              </w:rPr>
            </w:pPr>
            <w:r w:rsidRPr="00C63F83">
              <w:rPr>
                <w:rFonts w:cs="Arial"/>
                <w:szCs w:val="20"/>
              </w:rPr>
              <w:t>A</w:t>
            </w:r>
            <w:r>
              <w:rPr>
                <w:rFonts w:cs="Arial"/>
                <w:szCs w:val="20"/>
              </w:rPr>
              <w:t>ll modern standard functionalities web</w:t>
            </w:r>
            <w:r w:rsidRPr="00C63F83">
              <w:rPr>
                <w:rFonts w:cs="Arial"/>
                <w:szCs w:val="20"/>
              </w:rPr>
              <w:t>-shops generally provide for merchants</w:t>
            </w:r>
          </w:p>
          <w:p w:rsidR="00FE119A" w:rsidRPr="00C63F83" w:rsidRDefault="007B4305" w:rsidP="00FE119A">
            <w:pPr>
              <w:numPr>
                <w:ilvl w:val="0"/>
                <w:numId w:val="12"/>
              </w:numPr>
              <w:tabs>
                <w:tab w:val="clear" w:pos="720"/>
                <w:tab w:val="left" w:pos="245"/>
              </w:tabs>
              <w:spacing w:before="40" w:after="40" w:line="240" w:lineRule="auto"/>
              <w:ind w:left="245" w:hanging="180"/>
              <w:rPr>
                <w:rFonts w:cs="Arial"/>
                <w:szCs w:val="20"/>
              </w:rPr>
            </w:pPr>
            <w:r w:rsidRPr="00C63F83">
              <w:rPr>
                <w:rFonts w:cs="Arial"/>
                <w:szCs w:val="20"/>
              </w:rPr>
              <w:t>Possibility to control their user account</w:t>
            </w:r>
            <w:r>
              <w:rPr>
                <w:rFonts w:cs="Arial"/>
                <w:szCs w:val="20"/>
              </w:rPr>
              <w:t>s</w:t>
            </w:r>
            <w:r w:rsidRPr="00C63F83">
              <w:rPr>
                <w:rFonts w:cs="Arial"/>
                <w:szCs w:val="20"/>
              </w:rPr>
              <w:t xml:space="preserve"> and orders placed by customers</w:t>
            </w:r>
          </w:p>
          <w:p w:rsidR="00FE119A" w:rsidRPr="00C63F83" w:rsidRDefault="007B4305" w:rsidP="00FE119A">
            <w:pPr>
              <w:numPr>
                <w:ilvl w:val="0"/>
                <w:numId w:val="12"/>
              </w:numPr>
              <w:tabs>
                <w:tab w:val="clear" w:pos="720"/>
                <w:tab w:val="left" w:pos="245"/>
              </w:tabs>
              <w:spacing w:before="40" w:after="40" w:line="240" w:lineRule="auto"/>
              <w:ind w:left="245" w:hanging="180"/>
              <w:rPr>
                <w:rFonts w:cs="Arial"/>
                <w:szCs w:val="20"/>
              </w:rPr>
            </w:pPr>
            <w:r>
              <w:rPr>
                <w:rFonts w:cs="Arial"/>
                <w:szCs w:val="20"/>
              </w:rPr>
              <w:t>I</w:t>
            </w:r>
            <w:r w:rsidRPr="00C63F83">
              <w:rPr>
                <w:rFonts w:cs="Arial"/>
                <w:szCs w:val="20"/>
              </w:rPr>
              <w:t>nterface for product administration</w:t>
            </w:r>
          </w:p>
          <w:p w:rsidR="00FE119A" w:rsidRPr="00C63F83" w:rsidRDefault="007B4305" w:rsidP="00FE119A">
            <w:pPr>
              <w:numPr>
                <w:ilvl w:val="0"/>
                <w:numId w:val="12"/>
              </w:numPr>
              <w:tabs>
                <w:tab w:val="clear" w:pos="720"/>
                <w:tab w:val="left" w:pos="245"/>
              </w:tabs>
              <w:spacing w:before="40" w:after="40" w:line="240" w:lineRule="auto"/>
              <w:ind w:left="245" w:hanging="180"/>
              <w:rPr>
                <w:rFonts w:cs="Arial"/>
                <w:szCs w:val="20"/>
              </w:rPr>
            </w:pPr>
            <w:r w:rsidRPr="00C63F83">
              <w:rPr>
                <w:rFonts w:cs="Arial"/>
                <w:szCs w:val="20"/>
              </w:rPr>
              <w:t xml:space="preserve">Protection of their </w:t>
            </w:r>
            <w:r w:rsidR="00B4347B">
              <w:rPr>
                <w:rFonts w:cs="Arial"/>
                <w:szCs w:val="20"/>
              </w:rPr>
              <w:t>personal</w:t>
            </w:r>
            <w:r w:rsidRPr="00C63F83">
              <w:rPr>
                <w:rFonts w:cs="Arial"/>
                <w:szCs w:val="20"/>
              </w:rPr>
              <w:t xml:space="preserve"> data</w:t>
            </w:r>
          </w:p>
          <w:p w:rsidR="00FE119A" w:rsidRPr="00C63F83" w:rsidRDefault="007B4305" w:rsidP="00FE119A">
            <w:pPr>
              <w:numPr>
                <w:ilvl w:val="0"/>
                <w:numId w:val="12"/>
              </w:numPr>
              <w:tabs>
                <w:tab w:val="clear" w:pos="720"/>
                <w:tab w:val="left" w:pos="245"/>
              </w:tabs>
              <w:spacing w:before="40" w:after="40" w:line="240" w:lineRule="auto"/>
              <w:ind w:left="245" w:hanging="180"/>
              <w:rPr>
                <w:rFonts w:cs="Arial"/>
                <w:szCs w:val="20"/>
              </w:rPr>
            </w:pPr>
            <w:r w:rsidRPr="00C63F83">
              <w:rPr>
                <w:rFonts w:cs="Arial"/>
                <w:szCs w:val="20"/>
              </w:rPr>
              <w:t>Receive accurate information of purchases, and payments related to</w:t>
            </w:r>
            <w:r>
              <w:rPr>
                <w:rFonts w:cs="Arial"/>
                <w:szCs w:val="20"/>
              </w:rPr>
              <w:t xml:space="preserve"> the</w:t>
            </w:r>
            <w:r w:rsidRPr="00C63F83">
              <w:rPr>
                <w:rFonts w:cs="Arial"/>
                <w:szCs w:val="20"/>
              </w:rPr>
              <w:t xml:space="preserve"> purchases</w:t>
            </w:r>
          </w:p>
        </w:tc>
      </w:tr>
      <w:tr w:rsidR="00FE119A" w:rsidRPr="00C63F83">
        <w:tc>
          <w:tcPr>
            <w:tcW w:w="1375" w:type="dxa"/>
          </w:tcPr>
          <w:p w:rsidR="00FE119A" w:rsidRPr="00C63F83" w:rsidRDefault="007B4305" w:rsidP="00E4715E">
            <w:pPr>
              <w:spacing w:beforeLines="60" w:afterLines="60" w:line="240" w:lineRule="auto"/>
              <w:rPr>
                <w:rFonts w:cs="Arial"/>
                <w:szCs w:val="20"/>
              </w:rPr>
            </w:pPr>
            <w:r w:rsidRPr="00C63F83">
              <w:rPr>
                <w:rFonts w:cs="Arial"/>
                <w:szCs w:val="20"/>
              </w:rPr>
              <w:t>Developer Company</w:t>
            </w:r>
          </w:p>
        </w:tc>
        <w:tc>
          <w:tcPr>
            <w:tcW w:w="2160" w:type="dxa"/>
          </w:tcPr>
          <w:p w:rsidR="00FE119A" w:rsidRPr="00C63F83" w:rsidRDefault="007B4305" w:rsidP="00E4715E">
            <w:pPr>
              <w:spacing w:beforeLines="60" w:afterLines="60" w:line="240" w:lineRule="auto"/>
              <w:ind w:left="48"/>
              <w:rPr>
                <w:rFonts w:cs="Arial"/>
                <w:szCs w:val="20"/>
              </w:rPr>
            </w:pPr>
            <w:r w:rsidRPr="00C63F83">
              <w:rPr>
                <w:rFonts w:cs="Arial"/>
                <w:szCs w:val="20"/>
              </w:rPr>
              <w:t>High</w:t>
            </w:r>
          </w:p>
          <w:p w:rsidR="00FE119A" w:rsidRPr="00C63F83" w:rsidRDefault="007B4305" w:rsidP="00E4715E">
            <w:pPr>
              <w:spacing w:beforeLines="60" w:afterLines="60" w:line="240" w:lineRule="auto"/>
              <w:ind w:left="48"/>
              <w:rPr>
                <w:rFonts w:cs="Arial"/>
                <w:szCs w:val="20"/>
              </w:rPr>
            </w:pPr>
            <w:r w:rsidRPr="00C63F83">
              <w:rPr>
                <w:rFonts w:cs="Arial"/>
                <w:szCs w:val="20"/>
              </w:rPr>
              <w:t>It can abort the development of the project</w:t>
            </w:r>
          </w:p>
        </w:tc>
        <w:tc>
          <w:tcPr>
            <w:tcW w:w="2700" w:type="dxa"/>
            <w:tcMar>
              <w:top w:w="14" w:type="dxa"/>
              <w:bottom w:w="14" w:type="dxa"/>
            </w:tcMar>
          </w:tcPr>
          <w:p w:rsidR="00FE119A" w:rsidRPr="00C63F83" w:rsidRDefault="007B4305" w:rsidP="00E4715E">
            <w:pPr>
              <w:numPr>
                <w:ilvl w:val="0"/>
                <w:numId w:val="12"/>
              </w:numPr>
              <w:tabs>
                <w:tab w:val="clear" w:pos="720"/>
                <w:tab w:val="num" w:pos="245"/>
              </w:tabs>
              <w:spacing w:beforeLines="60" w:afterLines="60" w:line="240" w:lineRule="auto"/>
              <w:ind w:left="245" w:hanging="245"/>
              <w:rPr>
                <w:rFonts w:cs="Arial"/>
                <w:szCs w:val="20"/>
              </w:rPr>
            </w:pPr>
            <w:r w:rsidRPr="00C63F83">
              <w:rPr>
                <w:rFonts w:cs="Arial"/>
                <w:szCs w:val="20"/>
              </w:rPr>
              <w:t>Owner of the project</w:t>
            </w:r>
          </w:p>
          <w:p w:rsidR="00FE119A" w:rsidRPr="00C63F83" w:rsidRDefault="007B4305" w:rsidP="00E4715E">
            <w:pPr>
              <w:numPr>
                <w:ilvl w:val="0"/>
                <w:numId w:val="12"/>
              </w:numPr>
              <w:tabs>
                <w:tab w:val="clear" w:pos="720"/>
                <w:tab w:val="num" w:pos="245"/>
              </w:tabs>
              <w:spacing w:beforeLines="60" w:afterLines="60" w:line="240" w:lineRule="auto"/>
              <w:ind w:left="245" w:hanging="245"/>
              <w:rPr>
                <w:rFonts w:cs="Arial"/>
                <w:szCs w:val="20"/>
              </w:rPr>
            </w:pPr>
            <w:r>
              <w:rPr>
                <w:rFonts w:cs="Arial"/>
                <w:szCs w:val="20"/>
              </w:rPr>
              <w:t>Finances</w:t>
            </w:r>
            <w:r w:rsidRPr="00C63F83">
              <w:rPr>
                <w:rFonts w:cs="Arial"/>
                <w:szCs w:val="20"/>
              </w:rPr>
              <w:t xml:space="preserve"> the project</w:t>
            </w:r>
          </w:p>
          <w:p w:rsidR="00FE119A" w:rsidRPr="00C63F83" w:rsidRDefault="007B4305" w:rsidP="00E4715E">
            <w:pPr>
              <w:numPr>
                <w:ilvl w:val="0"/>
                <w:numId w:val="12"/>
              </w:numPr>
              <w:tabs>
                <w:tab w:val="clear" w:pos="720"/>
                <w:tab w:val="num" w:pos="245"/>
              </w:tabs>
              <w:spacing w:beforeLines="60" w:afterLines="60" w:line="240" w:lineRule="auto"/>
              <w:ind w:left="245" w:hanging="245"/>
              <w:rPr>
                <w:rFonts w:cs="Arial"/>
                <w:szCs w:val="20"/>
              </w:rPr>
            </w:pPr>
            <w:r>
              <w:rPr>
                <w:rFonts w:cs="Arial"/>
                <w:szCs w:val="20"/>
              </w:rPr>
              <w:t>Has</w:t>
            </w:r>
            <w:r w:rsidRPr="00C63F83">
              <w:rPr>
                <w:rFonts w:cs="Arial"/>
                <w:szCs w:val="20"/>
              </w:rPr>
              <w:t xml:space="preserve"> the authority to cancel the project</w:t>
            </w:r>
          </w:p>
        </w:tc>
        <w:tc>
          <w:tcPr>
            <w:tcW w:w="3780" w:type="dxa"/>
            <w:tcMar>
              <w:top w:w="14" w:type="dxa"/>
              <w:bottom w:w="14" w:type="dxa"/>
            </w:tcMar>
          </w:tcPr>
          <w:p w:rsidR="00FE119A" w:rsidRPr="00C63F83" w:rsidRDefault="007B4305" w:rsidP="00FE119A">
            <w:pPr>
              <w:spacing w:before="40" w:after="40" w:line="240" w:lineRule="auto"/>
              <w:rPr>
                <w:rFonts w:cs="Arial"/>
                <w:szCs w:val="20"/>
              </w:rPr>
            </w:pPr>
            <w:r w:rsidRPr="00C63F83">
              <w:rPr>
                <w:rFonts w:cs="Arial"/>
                <w:szCs w:val="20"/>
              </w:rPr>
              <w:t>Receive a fully functioning final product that meets all planned minimum requirements with</w:t>
            </w:r>
            <w:r>
              <w:rPr>
                <w:rFonts w:cs="Arial"/>
                <w:szCs w:val="20"/>
              </w:rPr>
              <w:t>in</w:t>
            </w:r>
            <w:r w:rsidRPr="00C63F83">
              <w:rPr>
                <w:rFonts w:cs="Arial"/>
                <w:szCs w:val="20"/>
              </w:rPr>
              <w:t xml:space="preserve"> the deadlines </w:t>
            </w:r>
            <w:r>
              <w:rPr>
                <w:rFonts w:cs="Arial"/>
                <w:szCs w:val="20"/>
              </w:rPr>
              <w:t>and</w:t>
            </w:r>
            <w:r w:rsidRPr="00C63F83">
              <w:rPr>
                <w:rFonts w:cs="Arial"/>
                <w:szCs w:val="20"/>
              </w:rPr>
              <w:t xml:space="preserve"> the planned budget.</w:t>
            </w:r>
          </w:p>
        </w:tc>
      </w:tr>
      <w:tr w:rsidR="00FE119A" w:rsidRPr="00C63F83">
        <w:tc>
          <w:tcPr>
            <w:tcW w:w="1375" w:type="dxa"/>
          </w:tcPr>
          <w:p w:rsidR="00FE119A" w:rsidRPr="00C63F83" w:rsidRDefault="007B4305" w:rsidP="00E4715E">
            <w:pPr>
              <w:spacing w:beforeLines="60" w:afterLines="60" w:line="240" w:lineRule="auto"/>
              <w:rPr>
                <w:rFonts w:cs="Arial"/>
                <w:szCs w:val="20"/>
              </w:rPr>
            </w:pPr>
            <w:r w:rsidRPr="00C63F83">
              <w:rPr>
                <w:rFonts w:cs="Arial"/>
                <w:szCs w:val="20"/>
              </w:rPr>
              <w:t>Project Supervisor</w:t>
            </w:r>
          </w:p>
        </w:tc>
        <w:tc>
          <w:tcPr>
            <w:tcW w:w="2160" w:type="dxa"/>
          </w:tcPr>
          <w:p w:rsidR="00FE119A" w:rsidRPr="00C63F83" w:rsidRDefault="007B4305" w:rsidP="00E4715E">
            <w:pPr>
              <w:spacing w:beforeLines="60" w:afterLines="60" w:line="240" w:lineRule="auto"/>
              <w:ind w:left="48"/>
              <w:rPr>
                <w:rFonts w:cs="Arial"/>
                <w:szCs w:val="20"/>
              </w:rPr>
            </w:pPr>
            <w:r w:rsidRPr="00C63F83">
              <w:rPr>
                <w:rFonts w:cs="Arial"/>
                <w:szCs w:val="20"/>
              </w:rPr>
              <w:t>Medium</w:t>
            </w:r>
          </w:p>
        </w:tc>
        <w:tc>
          <w:tcPr>
            <w:tcW w:w="2700" w:type="dxa"/>
            <w:tcMar>
              <w:top w:w="14" w:type="dxa"/>
              <w:bottom w:w="14" w:type="dxa"/>
            </w:tcMar>
          </w:tcPr>
          <w:p w:rsidR="00FE119A" w:rsidRPr="00C63F83" w:rsidRDefault="007B4305" w:rsidP="00E4715E">
            <w:pPr>
              <w:numPr>
                <w:ilvl w:val="0"/>
                <w:numId w:val="12"/>
              </w:numPr>
              <w:tabs>
                <w:tab w:val="clear" w:pos="720"/>
                <w:tab w:val="num" w:pos="245"/>
              </w:tabs>
              <w:spacing w:beforeLines="60" w:afterLines="60" w:line="240" w:lineRule="auto"/>
              <w:ind w:left="245" w:hanging="245"/>
              <w:rPr>
                <w:rFonts w:cs="Arial"/>
                <w:szCs w:val="20"/>
              </w:rPr>
            </w:pPr>
            <w:r w:rsidRPr="00C63F83">
              <w:rPr>
                <w:rFonts w:cs="Arial"/>
                <w:szCs w:val="20"/>
              </w:rPr>
              <w:t>Represents interest of th</w:t>
            </w:r>
            <w:r>
              <w:rPr>
                <w:rFonts w:cs="Arial"/>
                <w:szCs w:val="20"/>
              </w:rPr>
              <w:t>e company towards the d</w:t>
            </w:r>
            <w:r w:rsidRPr="00C63F83">
              <w:rPr>
                <w:rFonts w:cs="Arial"/>
                <w:szCs w:val="20"/>
              </w:rPr>
              <w:t>eveloper team</w:t>
            </w:r>
          </w:p>
        </w:tc>
        <w:tc>
          <w:tcPr>
            <w:tcW w:w="3780" w:type="dxa"/>
            <w:tcMar>
              <w:top w:w="14" w:type="dxa"/>
              <w:bottom w:w="14" w:type="dxa"/>
            </w:tcMar>
          </w:tcPr>
          <w:p w:rsidR="00FE119A" w:rsidRPr="00C63F83" w:rsidRDefault="007B4305" w:rsidP="00FE119A">
            <w:pPr>
              <w:numPr>
                <w:ilvl w:val="0"/>
                <w:numId w:val="12"/>
              </w:numPr>
              <w:tabs>
                <w:tab w:val="clear" w:pos="720"/>
                <w:tab w:val="left" w:pos="245"/>
              </w:tabs>
              <w:spacing w:before="40" w:after="40" w:line="240" w:lineRule="auto"/>
              <w:ind w:left="245" w:hanging="180"/>
              <w:rPr>
                <w:rFonts w:cs="Arial"/>
                <w:szCs w:val="20"/>
              </w:rPr>
            </w:pPr>
            <w:r w:rsidRPr="00C63F83">
              <w:rPr>
                <w:rFonts w:cs="Arial"/>
                <w:szCs w:val="20"/>
              </w:rPr>
              <w:t>All development process deadlines and expectations are met.</w:t>
            </w:r>
          </w:p>
          <w:p w:rsidR="00FE119A" w:rsidRPr="00C63F83" w:rsidRDefault="007B4305" w:rsidP="00FE119A">
            <w:pPr>
              <w:numPr>
                <w:ilvl w:val="0"/>
                <w:numId w:val="12"/>
              </w:numPr>
              <w:tabs>
                <w:tab w:val="clear" w:pos="720"/>
                <w:tab w:val="left" w:pos="245"/>
                <w:tab w:val="num" w:pos="515"/>
              </w:tabs>
              <w:spacing w:before="40" w:after="40" w:line="240" w:lineRule="auto"/>
              <w:ind w:left="245" w:hanging="180"/>
              <w:rPr>
                <w:rFonts w:cs="Arial"/>
                <w:szCs w:val="20"/>
              </w:rPr>
            </w:pPr>
            <w:r w:rsidRPr="00C63F83">
              <w:rPr>
                <w:rFonts w:cs="Arial"/>
                <w:szCs w:val="20"/>
              </w:rPr>
              <w:t>Nece</w:t>
            </w:r>
            <w:r>
              <w:rPr>
                <w:rFonts w:cs="Arial"/>
                <w:szCs w:val="20"/>
              </w:rPr>
              <w:t>ssary changes initiated by the company or by the team m</w:t>
            </w:r>
            <w:r w:rsidRPr="00C63F83">
              <w:rPr>
                <w:rFonts w:cs="Arial"/>
                <w:szCs w:val="20"/>
              </w:rPr>
              <w:t>embers are properly communicated.</w:t>
            </w:r>
          </w:p>
        </w:tc>
      </w:tr>
    </w:tbl>
    <w:p w:rsidR="00FE119A" w:rsidRDefault="007B4305">
      <w:r>
        <w:br w:type="page"/>
      </w:r>
    </w:p>
    <w:tbl>
      <w:tblPr>
        <w:tblW w:w="1001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115" w:type="dxa"/>
          <w:right w:w="115" w:type="dxa"/>
        </w:tblCellMar>
        <w:tblLook w:val="01E0"/>
      </w:tblPr>
      <w:tblGrid>
        <w:gridCol w:w="1375"/>
        <w:gridCol w:w="2160"/>
        <w:gridCol w:w="2700"/>
        <w:gridCol w:w="3780"/>
      </w:tblGrid>
      <w:tr w:rsidR="00FE119A" w:rsidRPr="00C63F83">
        <w:tc>
          <w:tcPr>
            <w:tcW w:w="1375" w:type="dxa"/>
          </w:tcPr>
          <w:p w:rsidR="00FE119A" w:rsidRPr="00C63F83" w:rsidRDefault="007B4305" w:rsidP="00E4715E">
            <w:pPr>
              <w:spacing w:beforeLines="60" w:afterLines="60" w:line="240" w:lineRule="auto"/>
              <w:rPr>
                <w:rFonts w:cs="Arial"/>
                <w:szCs w:val="20"/>
              </w:rPr>
            </w:pPr>
            <w:r w:rsidRPr="00C63F83">
              <w:rPr>
                <w:rFonts w:cs="Arial"/>
                <w:szCs w:val="20"/>
              </w:rPr>
              <w:t>Developer Team</w:t>
            </w:r>
          </w:p>
        </w:tc>
        <w:tc>
          <w:tcPr>
            <w:tcW w:w="2160" w:type="dxa"/>
          </w:tcPr>
          <w:p w:rsidR="00FE119A" w:rsidRPr="00C63F83" w:rsidRDefault="007B4305" w:rsidP="00E4715E">
            <w:pPr>
              <w:spacing w:beforeLines="60" w:afterLines="60" w:line="240" w:lineRule="auto"/>
              <w:ind w:left="48"/>
              <w:rPr>
                <w:rFonts w:cs="Arial"/>
                <w:szCs w:val="20"/>
              </w:rPr>
            </w:pPr>
            <w:r w:rsidRPr="00C63F83">
              <w:rPr>
                <w:rFonts w:cs="Arial"/>
                <w:szCs w:val="20"/>
              </w:rPr>
              <w:t>Medium-high</w:t>
            </w:r>
          </w:p>
          <w:p w:rsidR="00FE119A" w:rsidRPr="00C63F83" w:rsidRDefault="007B4305" w:rsidP="00E4715E">
            <w:pPr>
              <w:spacing w:beforeLines="60" w:afterLines="60" w:line="240" w:lineRule="auto"/>
              <w:ind w:left="48"/>
              <w:rPr>
                <w:rFonts w:cs="Arial"/>
                <w:szCs w:val="20"/>
              </w:rPr>
            </w:pPr>
            <w:r>
              <w:rPr>
                <w:rFonts w:cs="Arial"/>
                <w:szCs w:val="20"/>
              </w:rPr>
              <w:t>It has</w:t>
            </w:r>
            <w:r w:rsidRPr="00C63F83">
              <w:rPr>
                <w:rFonts w:cs="Arial"/>
                <w:szCs w:val="20"/>
              </w:rPr>
              <w:t xml:space="preserve"> to provide a high quality product</w:t>
            </w:r>
          </w:p>
        </w:tc>
        <w:tc>
          <w:tcPr>
            <w:tcW w:w="2700" w:type="dxa"/>
            <w:tcMar>
              <w:top w:w="14" w:type="dxa"/>
              <w:bottom w:w="14" w:type="dxa"/>
            </w:tcMar>
          </w:tcPr>
          <w:p w:rsidR="00FE119A" w:rsidRPr="00C63F83" w:rsidRDefault="007B4305" w:rsidP="00E4715E">
            <w:pPr>
              <w:numPr>
                <w:ilvl w:val="0"/>
                <w:numId w:val="12"/>
              </w:numPr>
              <w:tabs>
                <w:tab w:val="clear" w:pos="720"/>
                <w:tab w:val="num" w:pos="245"/>
              </w:tabs>
              <w:spacing w:beforeLines="60" w:afterLines="60" w:line="240" w:lineRule="auto"/>
              <w:ind w:left="245" w:hanging="245"/>
              <w:rPr>
                <w:rFonts w:cs="Arial"/>
                <w:szCs w:val="20"/>
              </w:rPr>
            </w:pPr>
            <w:r w:rsidRPr="00C63F83">
              <w:rPr>
                <w:rFonts w:cs="Arial"/>
                <w:szCs w:val="20"/>
              </w:rPr>
              <w:t xml:space="preserve">Develops the </w:t>
            </w:r>
            <w:proofErr w:type="spellStart"/>
            <w:r w:rsidRPr="00C63F83">
              <w:rPr>
                <w:rFonts w:cs="Arial"/>
                <w:szCs w:val="20"/>
              </w:rPr>
              <w:t>Webshop</w:t>
            </w:r>
            <w:proofErr w:type="spellEnd"/>
            <w:r w:rsidRPr="00C63F83">
              <w:rPr>
                <w:rFonts w:cs="Arial"/>
                <w:szCs w:val="20"/>
              </w:rPr>
              <w:t xml:space="preserve"> </w:t>
            </w:r>
          </w:p>
          <w:p w:rsidR="00FE119A" w:rsidRPr="00C63F83" w:rsidRDefault="007B4305" w:rsidP="00E4715E">
            <w:pPr>
              <w:numPr>
                <w:ilvl w:val="0"/>
                <w:numId w:val="12"/>
              </w:numPr>
              <w:tabs>
                <w:tab w:val="clear" w:pos="720"/>
                <w:tab w:val="num" w:pos="245"/>
              </w:tabs>
              <w:spacing w:beforeLines="60" w:afterLines="60" w:line="240" w:lineRule="auto"/>
              <w:ind w:left="245" w:hanging="245"/>
              <w:rPr>
                <w:rFonts w:cs="Arial"/>
                <w:szCs w:val="20"/>
              </w:rPr>
            </w:pPr>
            <w:r w:rsidRPr="00C63F83">
              <w:rPr>
                <w:rFonts w:cs="Arial"/>
                <w:szCs w:val="20"/>
              </w:rPr>
              <w:t>Advises what technologies to be used</w:t>
            </w:r>
          </w:p>
          <w:p w:rsidR="00FE119A" w:rsidRPr="00C63F83" w:rsidRDefault="007B4305" w:rsidP="00E4715E">
            <w:pPr>
              <w:numPr>
                <w:ilvl w:val="0"/>
                <w:numId w:val="12"/>
              </w:numPr>
              <w:tabs>
                <w:tab w:val="clear" w:pos="720"/>
                <w:tab w:val="num" w:pos="245"/>
              </w:tabs>
              <w:spacing w:beforeLines="60" w:afterLines="60" w:line="240" w:lineRule="auto"/>
              <w:ind w:left="245" w:hanging="245"/>
              <w:rPr>
                <w:rFonts w:cs="Arial"/>
                <w:szCs w:val="20"/>
              </w:rPr>
            </w:pPr>
            <w:r w:rsidRPr="00C63F83">
              <w:rPr>
                <w:rFonts w:cs="Arial"/>
                <w:szCs w:val="20"/>
              </w:rPr>
              <w:t xml:space="preserve">Creates </w:t>
            </w:r>
            <w:r w:rsidR="00B4347B">
              <w:rPr>
                <w:rFonts w:cs="Arial"/>
                <w:szCs w:val="20"/>
              </w:rPr>
              <w:t xml:space="preserve">the </w:t>
            </w:r>
            <w:r w:rsidRPr="00C63F83">
              <w:rPr>
                <w:rFonts w:cs="Arial"/>
                <w:szCs w:val="20"/>
              </w:rPr>
              <w:t>planning of the project</w:t>
            </w:r>
          </w:p>
          <w:p w:rsidR="00FE119A" w:rsidRPr="00C63F83" w:rsidRDefault="007B4305" w:rsidP="00E4715E">
            <w:pPr>
              <w:numPr>
                <w:ilvl w:val="0"/>
                <w:numId w:val="12"/>
              </w:numPr>
              <w:tabs>
                <w:tab w:val="clear" w:pos="720"/>
                <w:tab w:val="num" w:pos="245"/>
              </w:tabs>
              <w:spacing w:beforeLines="60" w:afterLines="60" w:line="240" w:lineRule="auto"/>
              <w:ind w:left="245" w:hanging="245"/>
              <w:rPr>
                <w:rFonts w:cs="Arial"/>
                <w:szCs w:val="20"/>
              </w:rPr>
            </w:pPr>
            <w:r w:rsidRPr="00C63F83">
              <w:rPr>
                <w:rFonts w:cs="Arial"/>
                <w:szCs w:val="20"/>
              </w:rPr>
              <w:t>Executes the planned development steps</w:t>
            </w:r>
          </w:p>
          <w:p w:rsidR="00FE119A" w:rsidRPr="00C63F83" w:rsidRDefault="007B4305" w:rsidP="00E4715E">
            <w:pPr>
              <w:numPr>
                <w:ilvl w:val="0"/>
                <w:numId w:val="12"/>
              </w:numPr>
              <w:tabs>
                <w:tab w:val="clear" w:pos="720"/>
                <w:tab w:val="num" w:pos="245"/>
              </w:tabs>
              <w:spacing w:beforeLines="60" w:afterLines="60" w:line="240" w:lineRule="auto"/>
              <w:ind w:left="245" w:hanging="245"/>
              <w:rPr>
                <w:rFonts w:cs="Arial"/>
                <w:szCs w:val="20"/>
              </w:rPr>
            </w:pPr>
            <w:r w:rsidRPr="00C63F83">
              <w:rPr>
                <w:rFonts w:cs="Arial"/>
                <w:szCs w:val="20"/>
              </w:rPr>
              <w:t>Initial testing of the final and the in-development product</w:t>
            </w:r>
          </w:p>
          <w:p w:rsidR="00FE119A" w:rsidRPr="00C63F83" w:rsidRDefault="007B4305" w:rsidP="00E4715E">
            <w:pPr>
              <w:numPr>
                <w:ilvl w:val="0"/>
                <w:numId w:val="12"/>
              </w:numPr>
              <w:tabs>
                <w:tab w:val="clear" w:pos="720"/>
                <w:tab w:val="num" w:pos="245"/>
              </w:tabs>
              <w:spacing w:beforeLines="60" w:afterLines="60" w:line="240" w:lineRule="auto"/>
              <w:ind w:left="245" w:hanging="245"/>
              <w:rPr>
                <w:rFonts w:cs="Arial"/>
                <w:szCs w:val="20"/>
              </w:rPr>
            </w:pPr>
            <w:r w:rsidRPr="00C63F83">
              <w:rPr>
                <w:rFonts w:cs="Arial"/>
                <w:szCs w:val="20"/>
              </w:rPr>
              <w:t xml:space="preserve">Delivers final product </w:t>
            </w:r>
          </w:p>
        </w:tc>
        <w:tc>
          <w:tcPr>
            <w:tcW w:w="3780" w:type="dxa"/>
            <w:tcMar>
              <w:top w:w="14" w:type="dxa"/>
              <w:bottom w:w="14" w:type="dxa"/>
            </w:tcMar>
          </w:tcPr>
          <w:p w:rsidR="00FE119A" w:rsidRPr="00C63F83" w:rsidRDefault="007B4305" w:rsidP="00FE119A">
            <w:pPr>
              <w:numPr>
                <w:ilvl w:val="0"/>
                <w:numId w:val="12"/>
              </w:numPr>
              <w:tabs>
                <w:tab w:val="clear" w:pos="720"/>
                <w:tab w:val="left" w:pos="245"/>
              </w:tabs>
              <w:spacing w:before="40" w:after="40" w:line="240" w:lineRule="auto"/>
              <w:ind w:left="245" w:hanging="180"/>
              <w:rPr>
                <w:rFonts w:cs="Arial"/>
                <w:szCs w:val="20"/>
              </w:rPr>
            </w:pPr>
            <w:r w:rsidRPr="00C63F83">
              <w:rPr>
                <w:rFonts w:cs="Arial"/>
                <w:szCs w:val="20"/>
              </w:rPr>
              <w:t xml:space="preserve">Receive all necessary requirements from </w:t>
            </w:r>
            <w:r w:rsidR="00B4347B">
              <w:rPr>
                <w:rFonts w:cs="Arial"/>
                <w:szCs w:val="20"/>
              </w:rPr>
              <w:t xml:space="preserve">the </w:t>
            </w:r>
            <w:r w:rsidRPr="00C63F83">
              <w:rPr>
                <w:rFonts w:cs="Arial"/>
                <w:szCs w:val="20"/>
              </w:rPr>
              <w:t>supervisor before the project starts.</w:t>
            </w:r>
          </w:p>
          <w:p w:rsidR="00FE119A" w:rsidRPr="00C63F83" w:rsidRDefault="00B4347B" w:rsidP="00FE119A">
            <w:pPr>
              <w:numPr>
                <w:ilvl w:val="0"/>
                <w:numId w:val="12"/>
              </w:numPr>
              <w:tabs>
                <w:tab w:val="clear" w:pos="720"/>
                <w:tab w:val="left" w:pos="245"/>
              </w:tabs>
              <w:spacing w:before="40" w:after="40" w:line="240" w:lineRule="auto"/>
              <w:ind w:left="245" w:hanging="180"/>
              <w:rPr>
                <w:rFonts w:cs="Arial"/>
                <w:szCs w:val="20"/>
              </w:rPr>
            </w:pPr>
            <w:r>
              <w:rPr>
                <w:rFonts w:cs="Arial"/>
                <w:szCs w:val="20"/>
              </w:rPr>
              <w:t>Proper communication</w:t>
            </w:r>
            <w:r w:rsidR="007B4305" w:rsidRPr="00C63F83">
              <w:rPr>
                <w:rFonts w:cs="Arial"/>
                <w:szCs w:val="20"/>
              </w:rPr>
              <w:t xml:space="preserve"> with </w:t>
            </w:r>
            <w:r>
              <w:rPr>
                <w:rFonts w:cs="Arial"/>
                <w:szCs w:val="20"/>
              </w:rPr>
              <w:t xml:space="preserve">the </w:t>
            </w:r>
            <w:r w:rsidR="007B4305" w:rsidRPr="00C63F83">
              <w:rPr>
                <w:rFonts w:cs="Arial"/>
                <w:szCs w:val="20"/>
              </w:rPr>
              <w:t xml:space="preserve">supervisor in case </w:t>
            </w:r>
            <w:r>
              <w:rPr>
                <w:rFonts w:cs="Arial"/>
                <w:szCs w:val="20"/>
              </w:rPr>
              <w:t>of a change</w:t>
            </w:r>
            <w:r w:rsidR="007B4305" w:rsidRPr="00C63F83">
              <w:rPr>
                <w:rFonts w:cs="Arial"/>
                <w:szCs w:val="20"/>
              </w:rPr>
              <w:t xml:space="preserve"> in </w:t>
            </w:r>
            <w:r>
              <w:rPr>
                <w:rFonts w:cs="Arial"/>
                <w:szCs w:val="20"/>
              </w:rPr>
              <w:t xml:space="preserve">the </w:t>
            </w:r>
            <w:r w:rsidR="007B4305" w:rsidRPr="00C63F83">
              <w:rPr>
                <w:rFonts w:cs="Arial"/>
                <w:szCs w:val="20"/>
              </w:rPr>
              <w:t xml:space="preserve">project plan </w:t>
            </w:r>
            <w:r>
              <w:rPr>
                <w:rFonts w:cs="Arial"/>
                <w:szCs w:val="20"/>
              </w:rPr>
              <w:t>is</w:t>
            </w:r>
            <w:r w:rsidR="007B4305" w:rsidRPr="00C63F83">
              <w:rPr>
                <w:rFonts w:cs="Arial"/>
                <w:szCs w:val="20"/>
              </w:rPr>
              <w:t xml:space="preserve"> necessary. </w:t>
            </w:r>
          </w:p>
          <w:p w:rsidR="00FE119A" w:rsidRPr="00C63F83" w:rsidRDefault="007B4305" w:rsidP="00FE119A">
            <w:pPr>
              <w:numPr>
                <w:ilvl w:val="0"/>
                <w:numId w:val="12"/>
              </w:numPr>
              <w:tabs>
                <w:tab w:val="clear" w:pos="720"/>
                <w:tab w:val="left" w:pos="245"/>
              </w:tabs>
              <w:spacing w:before="40" w:after="40" w:line="240" w:lineRule="auto"/>
              <w:ind w:left="245" w:hanging="180"/>
              <w:rPr>
                <w:rFonts w:cs="Arial"/>
                <w:szCs w:val="20"/>
              </w:rPr>
            </w:pPr>
            <w:r w:rsidRPr="00C63F83">
              <w:rPr>
                <w:rFonts w:cs="Arial"/>
                <w:szCs w:val="20"/>
              </w:rPr>
              <w:t>Receive salary on time.</w:t>
            </w:r>
          </w:p>
          <w:p w:rsidR="00FE119A" w:rsidRPr="00C63F83" w:rsidRDefault="007B4305" w:rsidP="00FE119A">
            <w:pPr>
              <w:numPr>
                <w:ilvl w:val="0"/>
                <w:numId w:val="12"/>
              </w:numPr>
              <w:tabs>
                <w:tab w:val="clear" w:pos="720"/>
                <w:tab w:val="left" w:pos="245"/>
              </w:tabs>
              <w:spacing w:before="40" w:after="40" w:line="240" w:lineRule="auto"/>
              <w:ind w:left="245" w:hanging="180"/>
              <w:rPr>
                <w:rFonts w:cs="Arial"/>
                <w:szCs w:val="20"/>
              </w:rPr>
            </w:pPr>
            <w:r w:rsidRPr="00C63F83">
              <w:rPr>
                <w:rFonts w:cs="Arial"/>
                <w:szCs w:val="20"/>
              </w:rPr>
              <w:t>Company provides proper working conditions.</w:t>
            </w:r>
          </w:p>
          <w:p w:rsidR="00FE119A" w:rsidRPr="00C63F83" w:rsidRDefault="007B4305" w:rsidP="00FE119A">
            <w:pPr>
              <w:numPr>
                <w:ilvl w:val="0"/>
                <w:numId w:val="12"/>
              </w:numPr>
              <w:tabs>
                <w:tab w:val="clear" w:pos="720"/>
                <w:tab w:val="left" w:pos="245"/>
              </w:tabs>
              <w:spacing w:before="40" w:after="40" w:line="240" w:lineRule="auto"/>
              <w:ind w:left="245" w:hanging="180"/>
              <w:rPr>
                <w:rFonts w:cs="Arial"/>
                <w:szCs w:val="20"/>
              </w:rPr>
            </w:pPr>
            <w:proofErr w:type="gramStart"/>
            <w:r w:rsidRPr="00C63F83">
              <w:rPr>
                <w:rFonts w:cs="Arial"/>
                <w:szCs w:val="20"/>
              </w:rPr>
              <w:t>The deadlines are also met by each member of the team</w:t>
            </w:r>
            <w:proofErr w:type="gramEnd"/>
            <w:r w:rsidRPr="00C63F83">
              <w:rPr>
                <w:rFonts w:cs="Arial"/>
                <w:szCs w:val="20"/>
              </w:rPr>
              <w:t>.</w:t>
            </w:r>
          </w:p>
          <w:p w:rsidR="00FE119A" w:rsidRPr="00C63F83" w:rsidRDefault="00FE119A" w:rsidP="00FE119A">
            <w:pPr>
              <w:tabs>
                <w:tab w:val="left" w:pos="245"/>
              </w:tabs>
              <w:spacing w:before="40" w:after="40" w:line="240" w:lineRule="auto"/>
              <w:ind w:left="245" w:hanging="180"/>
              <w:rPr>
                <w:rFonts w:cs="Arial"/>
                <w:szCs w:val="20"/>
              </w:rPr>
            </w:pPr>
          </w:p>
        </w:tc>
      </w:tr>
      <w:tr w:rsidR="00FE119A" w:rsidRPr="00C63F83">
        <w:tc>
          <w:tcPr>
            <w:tcW w:w="1375" w:type="dxa"/>
          </w:tcPr>
          <w:p w:rsidR="00FE119A" w:rsidRPr="00C63F83" w:rsidRDefault="007B4305" w:rsidP="00E4715E">
            <w:pPr>
              <w:spacing w:beforeLines="60" w:afterLines="60" w:line="240" w:lineRule="auto"/>
              <w:rPr>
                <w:rFonts w:cs="Arial"/>
                <w:szCs w:val="20"/>
              </w:rPr>
            </w:pPr>
            <w:r w:rsidRPr="00C63F83">
              <w:rPr>
                <w:rFonts w:cs="Arial"/>
                <w:szCs w:val="20"/>
              </w:rPr>
              <w:t>PayPal</w:t>
            </w:r>
          </w:p>
        </w:tc>
        <w:tc>
          <w:tcPr>
            <w:tcW w:w="2160" w:type="dxa"/>
          </w:tcPr>
          <w:p w:rsidR="00FE119A" w:rsidRPr="00C63F83" w:rsidRDefault="007B4305" w:rsidP="00E4715E">
            <w:pPr>
              <w:spacing w:beforeLines="60" w:afterLines="60" w:line="240" w:lineRule="auto"/>
              <w:ind w:left="48"/>
              <w:rPr>
                <w:rFonts w:cs="Arial"/>
                <w:szCs w:val="20"/>
              </w:rPr>
            </w:pPr>
            <w:r w:rsidRPr="00C63F83">
              <w:rPr>
                <w:rFonts w:cs="Arial"/>
                <w:szCs w:val="20"/>
              </w:rPr>
              <w:t>Medium</w:t>
            </w:r>
          </w:p>
          <w:p w:rsidR="00FE119A" w:rsidRPr="00C63F83" w:rsidRDefault="007B4305" w:rsidP="00E4715E">
            <w:pPr>
              <w:spacing w:beforeLines="60" w:afterLines="60" w:line="240" w:lineRule="auto"/>
              <w:ind w:left="48"/>
              <w:rPr>
                <w:rFonts w:cs="Arial"/>
                <w:szCs w:val="20"/>
              </w:rPr>
            </w:pPr>
            <w:r w:rsidRPr="00C63F83">
              <w:rPr>
                <w:rFonts w:cs="Arial"/>
                <w:szCs w:val="20"/>
              </w:rPr>
              <w:t>There are several payment methods available on the market</w:t>
            </w:r>
          </w:p>
        </w:tc>
        <w:tc>
          <w:tcPr>
            <w:tcW w:w="2700" w:type="dxa"/>
            <w:tcMar>
              <w:top w:w="14" w:type="dxa"/>
              <w:bottom w:w="14" w:type="dxa"/>
            </w:tcMar>
          </w:tcPr>
          <w:p w:rsidR="00FE119A" w:rsidRPr="00C63F83" w:rsidRDefault="007B4305" w:rsidP="00E4715E">
            <w:pPr>
              <w:numPr>
                <w:ilvl w:val="0"/>
                <w:numId w:val="12"/>
              </w:numPr>
              <w:tabs>
                <w:tab w:val="clear" w:pos="720"/>
                <w:tab w:val="num" w:pos="245"/>
              </w:tabs>
              <w:spacing w:beforeLines="60" w:afterLines="60" w:line="240" w:lineRule="auto"/>
              <w:ind w:left="245" w:hanging="245"/>
              <w:rPr>
                <w:rFonts w:cs="Arial"/>
                <w:szCs w:val="20"/>
              </w:rPr>
            </w:pPr>
            <w:r w:rsidRPr="00C63F83">
              <w:rPr>
                <w:rFonts w:cs="Arial"/>
                <w:szCs w:val="20"/>
              </w:rPr>
              <w:t>Provides a secure online payment solution for the end-users</w:t>
            </w:r>
          </w:p>
          <w:p w:rsidR="00FE119A" w:rsidRPr="00C63F83" w:rsidRDefault="007B4305" w:rsidP="00E4715E">
            <w:pPr>
              <w:numPr>
                <w:ilvl w:val="0"/>
                <w:numId w:val="12"/>
              </w:numPr>
              <w:tabs>
                <w:tab w:val="clear" w:pos="720"/>
                <w:tab w:val="num" w:pos="245"/>
              </w:tabs>
              <w:spacing w:beforeLines="60" w:afterLines="60" w:line="240" w:lineRule="auto"/>
              <w:ind w:left="245" w:hanging="245"/>
              <w:rPr>
                <w:rFonts w:cs="Arial"/>
                <w:szCs w:val="20"/>
              </w:rPr>
            </w:pPr>
            <w:r w:rsidRPr="00C63F83">
              <w:rPr>
                <w:rFonts w:cs="Arial"/>
                <w:szCs w:val="20"/>
              </w:rPr>
              <w:t>Provides Secure Business Account Administration for Partner Shop</w:t>
            </w:r>
          </w:p>
        </w:tc>
        <w:tc>
          <w:tcPr>
            <w:tcW w:w="3780" w:type="dxa"/>
            <w:tcMar>
              <w:top w:w="14" w:type="dxa"/>
              <w:bottom w:w="14" w:type="dxa"/>
            </w:tcMar>
          </w:tcPr>
          <w:p w:rsidR="00FE119A" w:rsidRPr="00C63F83" w:rsidRDefault="007B4305" w:rsidP="00FE119A">
            <w:pPr>
              <w:spacing w:before="40" w:after="40" w:line="240" w:lineRule="auto"/>
              <w:rPr>
                <w:rFonts w:cs="Arial"/>
                <w:szCs w:val="20"/>
              </w:rPr>
            </w:pPr>
            <w:r w:rsidRPr="00C63F83">
              <w:rPr>
                <w:rFonts w:cs="Arial"/>
                <w:szCs w:val="20"/>
              </w:rPr>
              <w:t xml:space="preserve">All Terms in PayPal’s user agreement are met by end-users, by the Partner Shops and by the </w:t>
            </w:r>
            <w:proofErr w:type="spellStart"/>
            <w:r w:rsidRPr="00C63F83">
              <w:rPr>
                <w:rFonts w:cs="Arial"/>
                <w:szCs w:val="20"/>
              </w:rPr>
              <w:t>Webshop</w:t>
            </w:r>
            <w:proofErr w:type="spellEnd"/>
            <w:r w:rsidRPr="00C63F83">
              <w:rPr>
                <w:rFonts w:cs="Arial"/>
                <w:szCs w:val="20"/>
              </w:rPr>
              <w:t xml:space="preserve">. </w:t>
            </w:r>
          </w:p>
        </w:tc>
      </w:tr>
      <w:tr w:rsidR="00FE119A" w:rsidRPr="00C63F83">
        <w:tc>
          <w:tcPr>
            <w:tcW w:w="1375" w:type="dxa"/>
          </w:tcPr>
          <w:p w:rsidR="00FE119A" w:rsidRPr="00C63F83" w:rsidRDefault="007B4305" w:rsidP="00E4715E">
            <w:pPr>
              <w:spacing w:beforeLines="60" w:afterLines="60" w:line="240" w:lineRule="auto"/>
              <w:rPr>
                <w:rFonts w:cs="Arial"/>
                <w:szCs w:val="20"/>
              </w:rPr>
            </w:pPr>
            <w:r w:rsidRPr="00C63F83">
              <w:rPr>
                <w:rFonts w:cs="Arial"/>
                <w:szCs w:val="20"/>
              </w:rPr>
              <w:t>Web Hosting Company</w:t>
            </w:r>
          </w:p>
        </w:tc>
        <w:tc>
          <w:tcPr>
            <w:tcW w:w="2160" w:type="dxa"/>
          </w:tcPr>
          <w:p w:rsidR="00FE119A" w:rsidRPr="00C63F83" w:rsidRDefault="007B4305" w:rsidP="00E4715E">
            <w:pPr>
              <w:spacing w:beforeLines="60" w:afterLines="60" w:line="240" w:lineRule="auto"/>
              <w:ind w:left="48"/>
              <w:rPr>
                <w:rFonts w:cs="Arial"/>
                <w:szCs w:val="20"/>
              </w:rPr>
            </w:pPr>
            <w:r w:rsidRPr="00C63F83">
              <w:rPr>
                <w:rFonts w:cs="Arial"/>
                <w:szCs w:val="20"/>
              </w:rPr>
              <w:t>Medium – High</w:t>
            </w:r>
          </w:p>
          <w:p w:rsidR="00FE119A" w:rsidRPr="00C63F83" w:rsidRDefault="007B4305" w:rsidP="00E4715E">
            <w:pPr>
              <w:spacing w:beforeLines="60" w:afterLines="60" w:line="240" w:lineRule="auto"/>
              <w:ind w:left="48"/>
              <w:rPr>
                <w:rFonts w:cs="Arial"/>
                <w:szCs w:val="20"/>
              </w:rPr>
            </w:pPr>
            <w:r w:rsidRPr="00C63F83">
              <w:rPr>
                <w:rFonts w:cs="Arial"/>
                <w:szCs w:val="20"/>
              </w:rPr>
              <w:t xml:space="preserve">It has to ensure a high quality, secure system for running the online shop </w:t>
            </w:r>
            <w:r>
              <w:rPr>
                <w:rFonts w:cs="Arial"/>
                <w:szCs w:val="20"/>
              </w:rPr>
              <w:t>application.</w:t>
            </w:r>
          </w:p>
        </w:tc>
        <w:tc>
          <w:tcPr>
            <w:tcW w:w="2700" w:type="dxa"/>
            <w:tcMar>
              <w:top w:w="14" w:type="dxa"/>
              <w:bottom w:w="14" w:type="dxa"/>
            </w:tcMar>
          </w:tcPr>
          <w:p w:rsidR="00FE119A" w:rsidRPr="00C63F83" w:rsidRDefault="007B4305" w:rsidP="00E4715E">
            <w:pPr>
              <w:numPr>
                <w:ilvl w:val="0"/>
                <w:numId w:val="12"/>
              </w:numPr>
              <w:tabs>
                <w:tab w:val="clear" w:pos="720"/>
                <w:tab w:val="num" w:pos="245"/>
              </w:tabs>
              <w:spacing w:beforeLines="60" w:afterLines="60" w:line="240" w:lineRule="auto"/>
              <w:ind w:left="245" w:hanging="245"/>
              <w:rPr>
                <w:rFonts w:cs="Arial"/>
                <w:szCs w:val="20"/>
              </w:rPr>
            </w:pPr>
            <w:r w:rsidRPr="00C63F83">
              <w:rPr>
                <w:rFonts w:cs="Arial"/>
                <w:szCs w:val="20"/>
              </w:rPr>
              <w:t xml:space="preserve">Provides Web Hosting services for the </w:t>
            </w:r>
            <w:proofErr w:type="spellStart"/>
            <w:r w:rsidRPr="00C63F83">
              <w:rPr>
                <w:rFonts w:cs="Arial"/>
                <w:szCs w:val="20"/>
              </w:rPr>
              <w:t>Webshop</w:t>
            </w:r>
            <w:proofErr w:type="spellEnd"/>
            <w:r w:rsidRPr="00C63F83">
              <w:rPr>
                <w:rFonts w:cs="Arial"/>
                <w:szCs w:val="20"/>
              </w:rPr>
              <w:t xml:space="preserve"> application</w:t>
            </w:r>
          </w:p>
        </w:tc>
        <w:tc>
          <w:tcPr>
            <w:tcW w:w="3780" w:type="dxa"/>
            <w:tcMar>
              <w:top w:w="14" w:type="dxa"/>
              <w:bottom w:w="14" w:type="dxa"/>
            </w:tcMar>
          </w:tcPr>
          <w:p w:rsidR="00FE119A" w:rsidRPr="00C63F83" w:rsidRDefault="007B4305" w:rsidP="00FE119A">
            <w:pPr>
              <w:spacing w:before="40" w:after="40" w:line="240" w:lineRule="auto"/>
              <w:rPr>
                <w:rFonts w:cs="Arial"/>
                <w:szCs w:val="20"/>
              </w:rPr>
            </w:pPr>
            <w:r>
              <w:rPr>
                <w:rFonts w:cs="Arial"/>
                <w:szCs w:val="20"/>
              </w:rPr>
              <w:t>Receive</w:t>
            </w:r>
            <w:r w:rsidR="00B4347B">
              <w:rPr>
                <w:rFonts w:cs="Arial"/>
                <w:szCs w:val="20"/>
              </w:rPr>
              <w:t>s</w:t>
            </w:r>
            <w:r>
              <w:rPr>
                <w:rFonts w:cs="Arial"/>
                <w:szCs w:val="20"/>
              </w:rPr>
              <w:t xml:space="preserve"> </w:t>
            </w:r>
            <w:r w:rsidRPr="00C63F83">
              <w:rPr>
                <w:rFonts w:cs="Arial"/>
                <w:szCs w:val="20"/>
              </w:rPr>
              <w:t>agreed periodic payment</w:t>
            </w:r>
            <w:r>
              <w:rPr>
                <w:rFonts w:cs="Arial"/>
                <w:szCs w:val="20"/>
              </w:rPr>
              <w:t>s</w:t>
            </w:r>
            <w:r w:rsidRPr="00C63F83">
              <w:rPr>
                <w:rFonts w:cs="Arial"/>
                <w:szCs w:val="20"/>
              </w:rPr>
              <w:t xml:space="preserve"> for the services it provides.</w:t>
            </w:r>
          </w:p>
        </w:tc>
      </w:tr>
      <w:tr w:rsidR="00FE119A" w:rsidRPr="00C63F83">
        <w:tc>
          <w:tcPr>
            <w:tcW w:w="1375" w:type="dxa"/>
          </w:tcPr>
          <w:p w:rsidR="00FE119A" w:rsidRPr="00C63F83" w:rsidRDefault="007B4305" w:rsidP="00E4715E">
            <w:pPr>
              <w:spacing w:beforeLines="60" w:afterLines="60" w:line="240" w:lineRule="auto"/>
              <w:rPr>
                <w:rFonts w:cs="Arial"/>
                <w:szCs w:val="20"/>
              </w:rPr>
            </w:pPr>
            <w:r w:rsidRPr="00C63F83">
              <w:rPr>
                <w:rFonts w:cs="Arial"/>
                <w:szCs w:val="20"/>
              </w:rPr>
              <w:t>Internet Providers</w:t>
            </w:r>
          </w:p>
        </w:tc>
        <w:tc>
          <w:tcPr>
            <w:tcW w:w="2160" w:type="dxa"/>
          </w:tcPr>
          <w:p w:rsidR="00FE119A" w:rsidRPr="00C63F83" w:rsidRDefault="007B4305" w:rsidP="00E4715E">
            <w:pPr>
              <w:spacing w:beforeLines="60" w:afterLines="60" w:line="240" w:lineRule="auto"/>
              <w:ind w:left="48"/>
              <w:rPr>
                <w:rFonts w:cs="Arial"/>
                <w:szCs w:val="20"/>
              </w:rPr>
            </w:pPr>
            <w:r w:rsidRPr="00C63F83">
              <w:rPr>
                <w:rFonts w:cs="Arial"/>
                <w:szCs w:val="20"/>
              </w:rPr>
              <w:t>Medium</w:t>
            </w:r>
          </w:p>
        </w:tc>
        <w:tc>
          <w:tcPr>
            <w:tcW w:w="2700" w:type="dxa"/>
            <w:tcMar>
              <w:top w:w="14" w:type="dxa"/>
              <w:bottom w:w="14" w:type="dxa"/>
            </w:tcMar>
          </w:tcPr>
          <w:p w:rsidR="00FE119A" w:rsidRPr="00C63F83" w:rsidRDefault="007B4305" w:rsidP="00E4715E">
            <w:pPr>
              <w:numPr>
                <w:ilvl w:val="0"/>
                <w:numId w:val="12"/>
              </w:numPr>
              <w:tabs>
                <w:tab w:val="clear" w:pos="720"/>
                <w:tab w:val="num" w:pos="245"/>
              </w:tabs>
              <w:spacing w:beforeLines="60" w:afterLines="60" w:line="240" w:lineRule="auto"/>
              <w:ind w:left="245" w:hanging="245"/>
              <w:rPr>
                <w:rFonts w:cs="Arial"/>
                <w:szCs w:val="20"/>
              </w:rPr>
            </w:pPr>
            <w:r w:rsidRPr="00C63F83">
              <w:rPr>
                <w:rFonts w:cs="Arial"/>
                <w:szCs w:val="20"/>
              </w:rPr>
              <w:t>Provides internet connection infrastructure between users and the webhosting company</w:t>
            </w:r>
          </w:p>
        </w:tc>
        <w:tc>
          <w:tcPr>
            <w:tcW w:w="3780" w:type="dxa"/>
            <w:tcMar>
              <w:top w:w="14" w:type="dxa"/>
              <w:bottom w:w="14" w:type="dxa"/>
            </w:tcMar>
          </w:tcPr>
          <w:p w:rsidR="00FE119A" w:rsidRPr="00C63F83" w:rsidRDefault="007B4305" w:rsidP="00FE119A">
            <w:pPr>
              <w:spacing w:before="40" w:after="40" w:line="240" w:lineRule="auto"/>
              <w:rPr>
                <w:rFonts w:cs="Arial"/>
                <w:szCs w:val="20"/>
              </w:rPr>
            </w:pPr>
            <w:r w:rsidRPr="00C63F83">
              <w:rPr>
                <w:rFonts w:cs="Arial"/>
                <w:szCs w:val="20"/>
              </w:rPr>
              <w:t>Receive</w:t>
            </w:r>
            <w:r w:rsidR="00B4347B">
              <w:rPr>
                <w:rFonts w:cs="Arial"/>
                <w:szCs w:val="20"/>
              </w:rPr>
              <w:t>s</w:t>
            </w:r>
            <w:r w:rsidRPr="00C63F83">
              <w:rPr>
                <w:rFonts w:cs="Arial"/>
                <w:szCs w:val="20"/>
              </w:rPr>
              <w:t xml:space="preserve"> agreed periodic payment</w:t>
            </w:r>
            <w:r>
              <w:rPr>
                <w:rFonts w:cs="Arial"/>
                <w:szCs w:val="20"/>
              </w:rPr>
              <w:t>s</w:t>
            </w:r>
            <w:r w:rsidRPr="00C63F83">
              <w:rPr>
                <w:rFonts w:cs="Arial"/>
                <w:szCs w:val="20"/>
              </w:rPr>
              <w:t xml:space="preserve"> for the services it provides.</w:t>
            </w:r>
          </w:p>
        </w:tc>
      </w:tr>
    </w:tbl>
    <w:p w:rsidR="00FE119A" w:rsidRDefault="00FE119A" w:rsidP="00FE119A">
      <w:pPr>
        <w:jc w:val="both"/>
        <w:rPr>
          <w:rFonts w:cs="Arial"/>
          <w:szCs w:val="20"/>
        </w:rPr>
        <w:sectPr w:rsidR="00FE119A">
          <w:headerReference w:type="default" r:id="rId12"/>
          <w:pgSz w:w="12240" w:h="15840"/>
          <w:pgMar w:top="1440" w:right="1080" w:bottom="1440" w:left="1800" w:header="708" w:footer="708" w:gutter="0"/>
          <w:cols w:space="708"/>
          <w:docGrid w:linePitch="360"/>
        </w:sectPr>
      </w:pPr>
    </w:p>
    <w:p w:rsidR="00FE119A" w:rsidRDefault="007B4305" w:rsidP="00FE119A">
      <w:pPr>
        <w:pStyle w:val="Heading1"/>
      </w:pPr>
      <w:bookmarkStart w:id="3" w:name="_Toc241319143"/>
      <w:r w:rsidRPr="008A2258">
        <w:t>Development Process Info</w:t>
      </w:r>
      <w:r>
        <w:t>rmation</w:t>
      </w:r>
      <w:bookmarkEnd w:id="3"/>
    </w:p>
    <w:p w:rsidR="00FE119A" w:rsidRDefault="007B4305" w:rsidP="00FE119A">
      <w:r>
        <w:t xml:space="preserve">For this project, we will use iterative </w:t>
      </w:r>
      <w:proofErr w:type="gramStart"/>
      <w:r>
        <w:t>development which</w:t>
      </w:r>
      <w:proofErr w:type="gramEnd"/>
      <w:r>
        <w:t xml:space="preserve"> slices the development of the </w:t>
      </w:r>
      <w:proofErr w:type="spellStart"/>
      <w:r>
        <w:t>Webshop</w:t>
      </w:r>
      <w:proofErr w:type="spellEnd"/>
      <w:r>
        <w:t xml:space="preserve"> system into iterations (Cycles). In each cycle a set of functionality is delivered through cross-discipline work, starting from the requirements through the testing and deployment. </w:t>
      </w:r>
    </w:p>
    <w:p w:rsidR="00FE119A" w:rsidRDefault="00E4715E" w:rsidP="00FE119A">
      <w:r>
        <w:rPr>
          <w:noProof/>
        </w:rPr>
        <w:pict>
          <v:group id="_x0000_s1073" style="position:absolute;margin-left:0;margin-top:39.55pt;width:468pt;height:200.2pt;z-index:251659264" coordorigin="1800,5220" coordsize="9360,4004" wrapcoords="-69 -80 -69 18364 21634 18364 21634 -80 -69 -80">
            <v:rect id="_x0000_s1029" style="position:absolute;left:1800;top:8820;width:6660;height:404;mso-wrap-edited:f" wrapcoords="0 0 21600 0 21600 21600 0 21600 0 0" o:regroupid="1" filled="f" stroked="f">
              <v:textbox style="mso-next-textbox:#_x0000_s1029" inset="1mm,.1mm,1mm,.1mm">
                <w:txbxContent>
                  <w:p w:rsidR="00EF20A0" w:rsidRPr="00B1043D" w:rsidRDefault="00EF20A0" w:rsidP="00FE119A">
                    <w:pPr>
                      <w:rPr>
                        <w:ins w:id="4" w:author="Dr. Song" w:date="2009-09-29T07:08:00Z"/>
                        <w:sz w:val="18"/>
                        <w:szCs w:val="18"/>
                        <w:lang w:val="hu-HU"/>
                      </w:rPr>
                    </w:pPr>
                    <w:r w:rsidRPr="0072431A">
                      <w:rPr>
                        <w:b/>
                        <w:sz w:val="18"/>
                        <w:szCs w:val="18"/>
                      </w:rPr>
                      <w:t>Figure 1.</w:t>
                    </w:r>
                    <w:r>
                      <w:rPr>
                        <w:sz w:val="18"/>
                        <w:szCs w:val="18"/>
                      </w:rPr>
                      <w:t xml:space="preserve">  Outline project plan for Student Event </w:t>
                    </w:r>
                    <w:proofErr w:type="spellStart"/>
                    <w:r>
                      <w:rPr>
                        <w:sz w:val="18"/>
                        <w:szCs w:val="18"/>
                      </w:rPr>
                      <w:t>Webshop</w:t>
                    </w:r>
                    <w:proofErr w:type="spellEnd"/>
                    <w:r>
                      <w:rPr>
                        <w:sz w:val="18"/>
                        <w:szCs w:val="18"/>
                      </w:rPr>
                      <w:t xml:space="preserve"> project</w:t>
                    </w:r>
                  </w:p>
                </w:txbxContent>
              </v:textbox>
            </v:rect>
            <v:group id="_x0000_s1072" style="position:absolute;left:1800;top:5220;width:9360;height:3420" coordorigin="1800,5220" coordsize="9360,3420" wrapcoords="-69 -94 -69 21505 21634 21505 21634 -94 -69 -94" o:regroupi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1800;top:5220;width:9360;height:3420;mso-wrap-edited:f" o:preferrelative="f" wrapcoords="-69 -94 -69 21505 21634 21505 21634 -94 -69 -94" o:regroupid="2" stroked="t">
                <v:fill o:detectmouseclick="t"/>
                <v:path o:extrusionok="t" o:connecttype="none"/>
                <o:lock v:ext="edit" text="t"/>
              </v:shape>
              <v:rect id="_x0000_s1032" style="position:absolute;left:2700;top:5400;width:1260;height:284;mso-wrap-edited:f" wrapcoords="-257 0 -257 20463 21857 20463 21857 0 -257 0" o:regroupid="2">
                <v:textbox style="mso-next-textbox:#_x0000_s1032" inset="1mm,.1mm,1mm,.1mm">
                  <w:txbxContent>
                    <w:p w:rsidR="00EF20A0" w:rsidRPr="009F2AB7" w:rsidRDefault="00EF20A0" w:rsidP="00FE119A">
                      <w:pPr>
                        <w:jc w:val="center"/>
                        <w:rPr>
                          <w:ins w:id="5" w:author="Dr. Song" w:date="2009-09-29T07:08:00Z"/>
                          <w:sz w:val="18"/>
                          <w:szCs w:val="18"/>
                          <w:lang w:val="en-GB"/>
                        </w:rPr>
                      </w:pPr>
                      <w:r>
                        <w:rPr>
                          <w:sz w:val="18"/>
                          <w:szCs w:val="18"/>
                          <w:lang w:val="en-GB"/>
                        </w:rPr>
                        <w:t>Project Plan</w:t>
                      </w:r>
                    </w:p>
                  </w:txbxContent>
                </v:textbox>
              </v:rect>
              <v:rect id="_x0000_s1033" style="position:absolute;left:3420;top:5837;width:2520;height:283;mso-wrap-edited:f" wrapcoords="-128 0 -128 20463 21728 20463 21728 0 -128 0" o:regroupid="2">
                <v:textbox style="mso-next-textbox:#_x0000_s1033" inset="1mm,.1mm,1mm,.1mm">
                  <w:txbxContent>
                    <w:p w:rsidR="00EF20A0" w:rsidRPr="009D4DB7" w:rsidRDefault="00EF20A0" w:rsidP="00FE119A">
                      <w:pPr>
                        <w:jc w:val="center"/>
                        <w:rPr>
                          <w:ins w:id="6" w:author="Dr. Song" w:date="2009-09-29T07:08:00Z"/>
                          <w:sz w:val="18"/>
                          <w:szCs w:val="18"/>
                          <w:lang w:val="hu-HU"/>
                        </w:rPr>
                      </w:pPr>
                      <w:r w:rsidRPr="009D4DB7">
                        <w:rPr>
                          <w:sz w:val="18"/>
                          <w:szCs w:val="18"/>
                        </w:rPr>
                        <w:t>Iteration</w:t>
                      </w:r>
                      <w:r>
                        <w:rPr>
                          <w:sz w:val="18"/>
                          <w:szCs w:val="18"/>
                          <w:lang w:val="hu-HU"/>
                        </w:rPr>
                        <w:t xml:space="preserve"> </w:t>
                      </w:r>
                      <w:r>
                        <w:rPr>
                          <w:sz w:val="18"/>
                          <w:szCs w:val="18"/>
                          <w:lang w:val="hu-HU"/>
                        </w:rPr>
                        <w:t>1</w:t>
                      </w:r>
                    </w:p>
                  </w:txbxContent>
                </v:textbox>
              </v:rect>
              <v:rect id="_x0000_s1034" style="position:absolute;left:9000;top:6480;width:892;height:352;mso-wrap-edited:f;mso-position-horizontal:absolute;mso-position-vertical:absolute" wrapcoords="-600 0 -600 20463 22200 20463 22200 0 -600 0" o:regroupid="2">
                <v:textbox style="mso-next-textbox:#_x0000_s1034" inset="1mm,.1mm,1mm,.1mm">
                  <w:txbxContent>
                    <w:p w:rsidR="00EF20A0" w:rsidRPr="009D4DB7" w:rsidRDefault="00EF20A0" w:rsidP="00FE119A">
                      <w:pPr>
                        <w:jc w:val="center"/>
                        <w:rPr>
                          <w:ins w:id="7" w:author="Dr. Song" w:date="2009-09-29T07:08:00Z"/>
                          <w:sz w:val="18"/>
                          <w:szCs w:val="18"/>
                          <w:lang w:val="hu-HU"/>
                        </w:rPr>
                      </w:pPr>
                      <w:r>
                        <w:rPr>
                          <w:sz w:val="18"/>
                          <w:szCs w:val="18"/>
                          <w:lang w:val="hu-HU"/>
                        </w:rPr>
                        <w:t>Release</w:t>
                      </w:r>
                    </w:p>
                  </w:txbxContent>
                </v:textbox>
              </v:rect>
              <v:line id="_x0000_s1035" style="position:absolute;mso-wrap-edited:f" from="1980,7460" to="10800,7461" wrapcoords="-36 -2147483648 0 -2147483648 10836 -2147483648 10836 -2147483648 21563 -2147483648 21673 -2147483648 -36 -2147483648" o:regroupid="2"/>
              <v:line id="_x0000_s1036" style="position:absolute;flip:y;mso-wrap-edited:f" from="2879,7460" to="2880,8180" wrapcoords="-2147483648 0 -2147483648 14400 -2147483648 16650 -2147483648 17550 -2147483648 21600 -2147483648 21600 -2147483648 17100 -2147483648 14400 -2147483648 0 -2147483648 0" o:regroupid="2">
                <v:stroke endarrow="block"/>
              </v:line>
              <v:line id="_x0000_s1037" style="position:absolute;flip:y;mso-wrap-edited:f" from="5939,7460" to="5940,7820" wrapcoords="-2147483648 0 -2147483648 12600 -2147483648 21600 -2147483648 21600 -2147483648 14400 -2147483648 900 -2147483648 0 -2147483648 0" o:regroupid="2">
                <v:stroke endarrow="block"/>
              </v:line>
              <v:line id="_x0000_s1038" style="position:absolute;flip:y;mso-wrap-edited:f;mso-position-horizontal:absolute;mso-position-vertical:absolute" from="9900,7460" to="9901,7820" wrapcoords="-2147483648 0 -2147483648 12600 -2147483648 21600 -2147483648 21600 -2147483648 14400 -2147483648 900 -2147483648 0 -2147483648 0" o:regroupid="2">
                <v:stroke endarrow="block"/>
              </v:line>
              <v:rect id="_x0000_s1039" style="position:absolute;left:9540;top:7896;width:1259;height:284;mso-wrap-edited:f;mso-position-horizontal:absolute;mso-position-vertical:absolute" wrapcoords="0 0 21600 0 21600 21600 0 21600 0 0" o:regroupid="2" filled="f" stroked="f">
                <v:textbox style="mso-next-textbox:#_x0000_s1039" inset="1mm,.1mm,1mm,.1mm">
                  <w:txbxContent>
                    <w:p w:rsidR="00EF20A0" w:rsidRPr="009F2AB7" w:rsidRDefault="00EF20A0" w:rsidP="00FE119A">
                      <w:pPr>
                        <w:jc w:val="center"/>
                        <w:rPr>
                          <w:ins w:id="8" w:author="Dr. Song" w:date="2009-09-29T07:08:00Z"/>
                          <w:sz w:val="18"/>
                          <w:szCs w:val="18"/>
                          <w:lang w:val="en-GB"/>
                        </w:rPr>
                      </w:pPr>
                      <w:r>
                        <w:rPr>
                          <w:sz w:val="18"/>
                          <w:szCs w:val="18"/>
                          <w:lang w:val="en-GB"/>
                        </w:rPr>
                        <w:t>Week 14</w:t>
                      </w:r>
                    </w:p>
                  </w:txbxContent>
                </v:textbox>
              </v:rect>
              <v:rect id="_x0000_s1040" style="position:absolute;left:5040;top:7896;width:1259;height:284;mso-wrap-edited:f" wrapcoords="0 0 21600 0 21600 21600 0 21600 0 0" o:regroupid="2" filled="f" stroked="f">
                <v:textbox style="mso-next-textbox:#_x0000_s1040" inset="1mm,.1mm,1mm,.1mm">
                  <w:txbxContent>
                    <w:p w:rsidR="00EF20A0" w:rsidRPr="009F2AB7" w:rsidRDefault="00EF20A0" w:rsidP="00FE119A">
                      <w:pPr>
                        <w:jc w:val="center"/>
                        <w:rPr>
                          <w:ins w:id="9" w:author="Dr. Song" w:date="2009-09-29T07:08:00Z"/>
                          <w:sz w:val="18"/>
                          <w:szCs w:val="18"/>
                          <w:lang w:val="en-GB"/>
                        </w:rPr>
                      </w:pPr>
                      <w:r>
                        <w:rPr>
                          <w:sz w:val="18"/>
                          <w:szCs w:val="18"/>
                          <w:lang w:val="en-GB"/>
                        </w:rPr>
                        <w:t>Week 7</w:t>
                      </w:r>
                    </w:p>
                  </w:txbxContent>
                </v:textbox>
              </v:rect>
              <v:rect id="_x0000_s1041" style="position:absolute;left:8460;top:6840;width:1432;height:352;mso-wrap-edited:f;mso-position-horizontal:absolute;mso-position-vertical:absolute" wrapcoords="-300 0 -300 20463 21900 20463 21900 0 -300 0" o:regroupid="2">
                <v:textbox style="mso-next-textbox:#_x0000_s1041" inset="1mm,.1mm,1mm,.1mm">
                  <w:txbxContent>
                    <w:p w:rsidR="00EF20A0" w:rsidRPr="00B1043D" w:rsidRDefault="00EF20A0" w:rsidP="00FE119A">
                      <w:pPr>
                        <w:jc w:val="center"/>
                        <w:rPr>
                          <w:ins w:id="10" w:author="Dr. Song" w:date="2009-09-29T07:08:00Z"/>
                          <w:sz w:val="18"/>
                          <w:szCs w:val="18"/>
                          <w:lang w:val="hu-HU"/>
                        </w:rPr>
                      </w:pPr>
                      <w:r w:rsidRPr="00B73636">
                        <w:rPr>
                          <w:sz w:val="18"/>
                          <w:szCs w:val="18"/>
                        </w:rPr>
                        <w:t>Launch</w:t>
                      </w:r>
                    </w:p>
                  </w:txbxContent>
                </v:textbox>
              </v:rect>
              <v:rect id="_x0000_s1042" style="position:absolute;left:8467;top:6480;width:533;height:352;mso-wrap-edited:f;mso-position-horizontal:absolute;mso-position-vertical:absolute" wrapcoords="-600 0 -600 20463 22200 20463 22200 0 -600 0" o:regroupid="2">
                <v:textbox style="mso-next-textbox:#_x0000_s1042" inset="1mm,.1mm,1mm,.1mm">
                  <w:txbxContent>
                    <w:p w:rsidR="00EF20A0" w:rsidRPr="00B73636" w:rsidRDefault="00EF20A0" w:rsidP="00FE119A">
                      <w:pPr>
                        <w:jc w:val="center"/>
                        <w:rPr>
                          <w:ins w:id="11" w:author="Dr. Song" w:date="2009-09-29T07:08:00Z"/>
                          <w:sz w:val="18"/>
                          <w:szCs w:val="18"/>
                          <w:lang w:val="hu-HU"/>
                        </w:rPr>
                      </w:pPr>
                      <w:r w:rsidRPr="00B73636">
                        <w:rPr>
                          <w:sz w:val="18"/>
                          <w:szCs w:val="18"/>
                        </w:rPr>
                        <w:t>Beta</w:t>
                      </w:r>
                      <w:r>
                        <w:rPr>
                          <w:sz w:val="18"/>
                          <w:szCs w:val="18"/>
                          <w:lang w:val="hu-HU"/>
                        </w:rPr>
                        <w:t xml:space="preserve"> </w:t>
                      </w:r>
                      <w:r>
                        <w:rPr>
                          <w:sz w:val="18"/>
                          <w:szCs w:val="18"/>
                          <w:lang w:val="hu-HU"/>
                        </w:rPr>
                        <w:t>test</w:t>
                      </w:r>
                    </w:p>
                  </w:txbxContent>
                </v:textbox>
              </v:rect>
              <v:rect id="_x0000_s1043" style="position:absolute;left:2161;top:8256;width:1259;height:284;mso-wrap-edited:f" wrapcoords="0 0 21600 0 21600 21600 0 21600 0 0" o:regroupid="2" filled="f" stroked="f">
                <v:textbox style="mso-next-textbox:#_x0000_s1043" inset="1mm,.1mm,1mm,.1mm">
                  <w:txbxContent>
                    <w:p w:rsidR="00EF20A0" w:rsidRPr="00B1043D" w:rsidRDefault="00EF20A0" w:rsidP="00FE119A">
                      <w:pPr>
                        <w:jc w:val="center"/>
                        <w:rPr>
                          <w:ins w:id="12" w:author="Dr. Song" w:date="2009-09-29T07:08:00Z"/>
                          <w:sz w:val="18"/>
                          <w:szCs w:val="18"/>
                          <w:lang w:val="hu-HU"/>
                        </w:rPr>
                      </w:pPr>
                      <w:r>
                        <w:rPr>
                          <w:sz w:val="18"/>
                          <w:szCs w:val="18"/>
                          <w:lang w:val="hu-HU"/>
                        </w:rPr>
                        <w:t>Start project</w:t>
                      </w:r>
                    </w:p>
                  </w:txbxContent>
                </v:textbox>
              </v:rect>
              <v:rect id="_x0000_s1044" style="position:absolute;left:5220;top:6120;width:3420;height:360;mso-wrap-edited:f" wrapcoords="-94 0 -94 20700 21694 20700 21694 0 -94 0" o:regroupid="2">
                <v:textbox style="mso-next-textbox:#_x0000_s1044" inset="1mm,.1mm,1mm,.1mm">
                  <w:txbxContent>
                    <w:p w:rsidR="00EF20A0" w:rsidRPr="009D4DB7" w:rsidRDefault="00EF20A0" w:rsidP="00FE119A">
                      <w:pPr>
                        <w:jc w:val="center"/>
                        <w:rPr>
                          <w:ins w:id="13" w:author="Dr. Song" w:date="2009-09-29T07:08:00Z"/>
                          <w:sz w:val="18"/>
                          <w:szCs w:val="18"/>
                          <w:lang w:val="hu-HU"/>
                        </w:rPr>
                      </w:pPr>
                      <w:r w:rsidRPr="009D4DB7">
                        <w:rPr>
                          <w:sz w:val="18"/>
                          <w:szCs w:val="18"/>
                        </w:rPr>
                        <w:t>Iteration</w:t>
                      </w:r>
                      <w:r>
                        <w:rPr>
                          <w:sz w:val="18"/>
                          <w:szCs w:val="18"/>
                          <w:lang w:val="hu-HU"/>
                        </w:rPr>
                        <w:t xml:space="preserve"> </w:t>
                      </w:r>
                      <w:r>
                        <w:rPr>
                          <w:sz w:val="18"/>
                          <w:szCs w:val="18"/>
                          <w:lang w:val="hu-HU"/>
                        </w:rPr>
                        <w:t>2</w:t>
                      </w:r>
                    </w:p>
                  </w:txbxContent>
                </v:textbox>
              </v:rect>
              <v:line id="_x0000_s1045" style="position:absolute;flip:y;mso-wrap-edited:f" from="8459,7460" to="8460,7820" wrapcoords="-2147483648 0 -2147483648 12600 -2147483648 21600 -2147483648 21600 -2147483648 14400 -2147483648 900 -2147483648 0 -2147483648 0" o:regroupid="2">
                <v:stroke endarrow="block"/>
              </v:line>
              <v:rect id="_x0000_s1046" style="position:absolute;left:7560;top:7896;width:1259;height:284;mso-wrap-edited:f" wrapcoords="0 0 21600 0 21600 21600 0 21600 0 0" o:regroupid="2" filled="f" stroked="f">
                <v:textbox style="mso-next-textbox:#_x0000_s1046" inset="1mm,.1mm,1mm,.1mm">
                  <w:txbxContent>
                    <w:p w:rsidR="00EF20A0" w:rsidRPr="009F2AB7" w:rsidRDefault="00EF20A0" w:rsidP="00FE119A">
                      <w:pPr>
                        <w:jc w:val="center"/>
                        <w:rPr>
                          <w:ins w:id="14" w:author="Dr. Song" w:date="2009-09-29T07:08:00Z"/>
                          <w:sz w:val="18"/>
                          <w:szCs w:val="18"/>
                          <w:lang w:val="en-GB"/>
                        </w:rPr>
                      </w:pPr>
                      <w:r>
                        <w:rPr>
                          <w:sz w:val="18"/>
                          <w:szCs w:val="18"/>
                          <w:lang w:val="en-GB"/>
                        </w:rPr>
                        <w:t>Week 12</w:t>
                      </w:r>
                    </w:p>
                  </w:txbxContent>
                </v:textbox>
              </v:rect>
              <v:line id="_x0000_s1047" style="position:absolute;flip:y;mso-wrap-edited:f" from="3420,7460" to="3421,7820" wrapcoords="-2147483648 0 -2147483648 12600 -2147483648 21600 -2147483648 21600 -2147483648 14400 -2147483648 900 -2147483648 0 -2147483648 0" o:regroupid="2">
                <v:stroke endarrow="block"/>
              </v:line>
              <v:rect id="_x0000_s1048" style="position:absolute;left:3060;top:7896;width:1259;height:284;mso-wrap-edited:f" wrapcoords="0 0 21600 0 21600 21600 0 21600 0 0" o:regroupid="2" filled="f" stroked="f">
                <v:textbox style="mso-next-textbox:#_x0000_s1048" inset="1mm,.1mm,1mm,.1mm">
                  <w:txbxContent>
                    <w:p w:rsidR="00EF20A0" w:rsidRPr="009F2AB7" w:rsidRDefault="00EF20A0" w:rsidP="00FE119A">
                      <w:pPr>
                        <w:jc w:val="center"/>
                        <w:rPr>
                          <w:ins w:id="15" w:author="Dr. Song" w:date="2009-09-29T07:08:00Z"/>
                          <w:sz w:val="18"/>
                          <w:szCs w:val="18"/>
                          <w:lang w:val="en-GB"/>
                        </w:rPr>
                      </w:pPr>
                      <w:r>
                        <w:rPr>
                          <w:sz w:val="18"/>
                          <w:szCs w:val="18"/>
                          <w:lang w:val="en-GB"/>
                        </w:rPr>
                        <w:t>Week 4</w:t>
                      </w:r>
                    </w:p>
                  </w:txbxContent>
                </v:textbox>
              </v:rect>
            </v:group>
            <w10:wrap type="tight"/>
          </v:group>
        </w:pict>
      </w:r>
      <w:r w:rsidR="007B4305">
        <w:t>The development of the project will be split into two development cycles and in each cycle waterfall development approach will be deployed.</w:t>
      </w:r>
    </w:p>
    <w:p w:rsidR="00FE119A" w:rsidRDefault="00FE119A" w:rsidP="00FE119A"/>
    <w:p w:rsidR="00FE119A" w:rsidRPr="00227B6F" w:rsidRDefault="007B4305" w:rsidP="00FE119A">
      <w:pPr>
        <w:pStyle w:val="Heading2"/>
        <w:rPr>
          <w:szCs w:val="22"/>
        </w:rPr>
      </w:pPr>
      <w:bookmarkStart w:id="16" w:name="_Toc241319144"/>
      <w:r w:rsidRPr="00227B6F">
        <w:rPr>
          <w:szCs w:val="22"/>
        </w:rPr>
        <w:t>Cycle 1</w:t>
      </w:r>
      <w:bookmarkEnd w:id="16"/>
    </w:p>
    <w:p w:rsidR="00FE119A" w:rsidRDefault="007B4305" w:rsidP="00FE119A">
      <w:pPr>
        <w:pStyle w:val="Heading3"/>
      </w:pPr>
      <w:bookmarkStart w:id="17" w:name="_Toc241319145"/>
      <w:r w:rsidRPr="00227B6F">
        <w:t>Requirement</w:t>
      </w:r>
      <w:bookmarkEnd w:id="17"/>
    </w:p>
    <w:p w:rsidR="00FE119A" w:rsidRPr="00FB0469" w:rsidRDefault="007B4305" w:rsidP="00FE119A">
      <w:pPr>
        <w:ind w:left="180"/>
      </w:pPr>
      <w:r w:rsidRPr="00FB0469">
        <w:t>At the end of this cycle, the core features of the appli</w:t>
      </w:r>
      <w:r>
        <w:t>cation should function properly including the database, the</w:t>
      </w:r>
      <w:r w:rsidRPr="00FB0469">
        <w:t xml:space="preserve"> </w:t>
      </w:r>
      <w:r>
        <w:t xml:space="preserve">Data Access Layer </w:t>
      </w:r>
      <w:r w:rsidRPr="00FB0469">
        <w:t>that avoid</w:t>
      </w:r>
      <w:r>
        <w:t>s</w:t>
      </w:r>
      <w:r w:rsidRPr="00FB0469">
        <w:t xml:space="preserve"> the presentation layer from directly accessing the database, and a simple </w:t>
      </w:r>
      <w:proofErr w:type="gramStart"/>
      <w:r w:rsidRPr="00FB0469">
        <w:t>front end</w:t>
      </w:r>
      <w:proofErr w:type="gramEnd"/>
      <w:r w:rsidRPr="00FB0469">
        <w:t xml:space="preserve"> prototype with payment module.</w:t>
      </w:r>
    </w:p>
    <w:p w:rsidR="00FE119A" w:rsidRDefault="007B4305" w:rsidP="00FE119A">
      <w:pPr>
        <w:ind w:left="180"/>
        <w:jc w:val="both"/>
        <w:rPr>
          <w:rFonts w:cs="Arial"/>
          <w:szCs w:val="20"/>
        </w:rPr>
      </w:pPr>
      <w:r>
        <w:rPr>
          <w:rFonts w:cs="Arial"/>
          <w:szCs w:val="20"/>
        </w:rPr>
        <w:t>Requirements for this cycle are:</w:t>
      </w:r>
    </w:p>
    <w:p w:rsidR="00FE119A" w:rsidRDefault="007B4305" w:rsidP="00FE119A">
      <w:pPr>
        <w:numPr>
          <w:ilvl w:val="0"/>
          <w:numId w:val="5"/>
        </w:numPr>
        <w:tabs>
          <w:tab w:val="clear" w:pos="900"/>
          <w:tab w:val="num" w:pos="540"/>
        </w:tabs>
        <w:ind w:left="540"/>
        <w:jc w:val="both"/>
        <w:rPr>
          <w:rFonts w:cs="Arial"/>
          <w:szCs w:val="20"/>
        </w:rPr>
      </w:pPr>
      <w:r>
        <w:rPr>
          <w:rFonts w:cs="Arial"/>
          <w:szCs w:val="20"/>
        </w:rPr>
        <w:t>General application design should be clear.</w:t>
      </w:r>
    </w:p>
    <w:p w:rsidR="00FE119A" w:rsidRDefault="007B4305" w:rsidP="00FE119A">
      <w:pPr>
        <w:numPr>
          <w:ilvl w:val="0"/>
          <w:numId w:val="5"/>
        </w:numPr>
        <w:tabs>
          <w:tab w:val="clear" w:pos="900"/>
          <w:tab w:val="num" w:pos="540"/>
        </w:tabs>
        <w:ind w:left="540"/>
        <w:jc w:val="both"/>
        <w:rPr>
          <w:rFonts w:cs="Arial"/>
          <w:szCs w:val="20"/>
        </w:rPr>
      </w:pPr>
      <w:r>
        <w:rPr>
          <w:rFonts w:cs="Arial"/>
          <w:szCs w:val="20"/>
        </w:rPr>
        <w:t>All core features and functionalities of this application should be</w:t>
      </w:r>
      <w:r w:rsidR="00FE119A">
        <w:rPr>
          <w:rFonts w:cs="Arial"/>
          <w:szCs w:val="20"/>
        </w:rPr>
        <w:t xml:space="preserve"> clearly</w:t>
      </w:r>
      <w:r>
        <w:rPr>
          <w:rFonts w:cs="Arial"/>
          <w:szCs w:val="20"/>
        </w:rPr>
        <w:t xml:space="preserve"> defined.</w:t>
      </w:r>
    </w:p>
    <w:p w:rsidR="00FE119A" w:rsidRDefault="007B4305" w:rsidP="00FE119A">
      <w:pPr>
        <w:numPr>
          <w:ilvl w:val="0"/>
          <w:numId w:val="5"/>
        </w:numPr>
        <w:tabs>
          <w:tab w:val="clear" w:pos="900"/>
          <w:tab w:val="num" w:pos="540"/>
        </w:tabs>
        <w:ind w:left="540"/>
        <w:jc w:val="both"/>
        <w:rPr>
          <w:rFonts w:cs="Arial"/>
          <w:szCs w:val="20"/>
        </w:rPr>
      </w:pPr>
      <w:r>
        <w:rPr>
          <w:rFonts w:cs="Arial"/>
          <w:szCs w:val="20"/>
        </w:rPr>
        <w:t>All core features and functionalities of this application should work properly</w:t>
      </w:r>
      <w:r w:rsidRPr="008F1D29">
        <w:rPr>
          <w:rFonts w:cs="Arial"/>
          <w:szCs w:val="20"/>
        </w:rPr>
        <w:t xml:space="preserve"> </w:t>
      </w:r>
      <w:r>
        <w:rPr>
          <w:rFonts w:cs="Arial"/>
          <w:szCs w:val="20"/>
        </w:rPr>
        <w:t>at the end of the cycle.</w:t>
      </w:r>
    </w:p>
    <w:p w:rsidR="00FE119A" w:rsidRDefault="007B4305" w:rsidP="00FE119A">
      <w:pPr>
        <w:numPr>
          <w:ilvl w:val="0"/>
          <w:numId w:val="5"/>
        </w:numPr>
        <w:tabs>
          <w:tab w:val="clear" w:pos="900"/>
          <w:tab w:val="num" w:pos="540"/>
        </w:tabs>
        <w:ind w:left="540"/>
        <w:jc w:val="both"/>
        <w:rPr>
          <w:rFonts w:cs="Arial"/>
          <w:szCs w:val="20"/>
        </w:rPr>
      </w:pPr>
      <w:r>
        <w:rPr>
          <w:rFonts w:cs="Arial"/>
          <w:szCs w:val="20"/>
        </w:rPr>
        <w:t>Database (Data Layer) design and implementation should be completed.</w:t>
      </w:r>
    </w:p>
    <w:p w:rsidR="00FE119A" w:rsidRDefault="007B4305" w:rsidP="00FE119A">
      <w:pPr>
        <w:numPr>
          <w:ilvl w:val="0"/>
          <w:numId w:val="5"/>
        </w:numPr>
        <w:tabs>
          <w:tab w:val="clear" w:pos="900"/>
          <w:tab w:val="num" w:pos="540"/>
        </w:tabs>
        <w:ind w:left="540"/>
        <w:jc w:val="both"/>
        <w:rPr>
          <w:rFonts w:cs="Arial"/>
          <w:szCs w:val="20"/>
        </w:rPr>
      </w:pPr>
      <w:r>
        <w:rPr>
          <w:rFonts w:cs="Arial"/>
          <w:szCs w:val="20"/>
        </w:rPr>
        <w:t xml:space="preserve">Data Access Layer design and implementation should be completed. This layer exists to avoid direct access from </w:t>
      </w:r>
      <w:r w:rsidR="00FE119A">
        <w:rPr>
          <w:rFonts w:cs="Arial"/>
          <w:szCs w:val="20"/>
        </w:rPr>
        <w:t xml:space="preserve">the </w:t>
      </w:r>
      <w:r>
        <w:rPr>
          <w:rFonts w:cs="Arial"/>
          <w:szCs w:val="20"/>
        </w:rPr>
        <w:t>Presentation Layer to the Data Layer.</w:t>
      </w:r>
    </w:p>
    <w:p w:rsidR="00FE119A" w:rsidRDefault="00FE119A" w:rsidP="00FE119A">
      <w:pPr>
        <w:numPr>
          <w:ilvl w:val="0"/>
          <w:numId w:val="5"/>
        </w:numPr>
        <w:tabs>
          <w:tab w:val="clear" w:pos="900"/>
          <w:tab w:val="num" w:pos="540"/>
        </w:tabs>
        <w:ind w:left="540"/>
        <w:jc w:val="both"/>
        <w:rPr>
          <w:rFonts w:cs="Arial"/>
          <w:szCs w:val="20"/>
        </w:rPr>
      </w:pPr>
      <w:r>
        <w:rPr>
          <w:rFonts w:cs="Arial"/>
          <w:szCs w:val="20"/>
        </w:rPr>
        <w:t>F</w:t>
      </w:r>
      <w:r w:rsidR="007B4305">
        <w:rPr>
          <w:rFonts w:cs="Arial"/>
          <w:szCs w:val="20"/>
        </w:rPr>
        <w:t>ront-end prototype (Presentation Layer) should be completed.</w:t>
      </w:r>
    </w:p>
    <w:p w:rsidR="00FE119A" w:rsidRDefault="007B4305" w:rsidP="00FE119A">
      <w:pPr>
        <w:numPr>
          <w:ilvl w:val="0"/>
          <w:numId w:val="5"/>
        </w:numPr>
        <w:tabs>
          <w:tab w:val="clear" w:pos="900"/>
          <w:tab w:val="num" w:pos="540"/>
        </w:tabs>
        <w:ind w:left="540"/>
        <w:jc w:val="both"/>
        <w:rPr>
          <w:rFonts w:cs="Arial"/>
          <w:szCs w:val="20"/>
        </w:rPr>
      </w:pPr>
      <w:r>
        <w:rPr>
          <w:rFonts w:cs="Arial"/>
          <w:szCs w:val="20"/>
        </w:rPr>
        <w:t>PayPal payment module should be implemented.</w:t>
      </w:r>
    </w:p>
    <w:p w:rsidR="00FE119A" w:rsidRPr="00227B6F" w:rsidRDefault="007B4305" w:rsidP="00FE119A">
      <w:pPr>
        <w:pStyle w:val="Heading3"/>
      </w:pPr>
      <w:bookmarkStart w:id="18" w:name="_Toc241319146"/>
      <w:r w:rsidRPr="00227B6F">
        <w:t>Design</w:t>
      </w:r>
      <w:r>
        <w:t xml:space="preserve"> and Implementation</w:t>
      </w:r>
      <w:bookmarkEnd w:id="18"/>
    </w:p>
    <w:p w:rsidR="00FE119A" w:rsidRDefault="007B4305" w:rsidP="00FE119A">
      <w:pPr>
        <w:numPr>
          <w:ilvl w:val="0"/>
          <w:numId w:val="7"/>
        </w:numPr>
        <w:tabs>
          <w:tab w:val="clear" w:pos="900"/>
          <w:tab w:val="num" w:pos="540"/>
        </w:tabs>
        <w:ind w:left="540"/>
        <w:jc w:val="both"/>
        <w:rPr>
          <w:rFonts w:cs="Arial"/>
          <w:szCs w:val="20"/>
        </w:rPr>
      </w:pPr>
      <w:r>
        <w:rPr>
          <w:rFonts w:cs="Arial"/>
          <w:szCs w:val="20"/>
        </w:rPr>
        <w:t xml:space="preserve">Create </w:t>
      </w:r>
      <w:r w:rsidR="00FE119A">
        <w:rPr>
          <w:rFonts w:cs="Arial"/>
          <w:szCs w:val="20"/>
        </w:rPr>
        <w:t xml:space="preserve">the </w:t>
      </w:r>
      <w:r>
        <w:rPr>
          <w:rFonts w:cs="Arial"/>
          <w:szCs w:val="20"/>
        </w:rPr>
        <w:t xml:space="preserve">general design of the </w:t>
      </w:r>
      <w:r w:rsidR="00FE119A">
        <w:rPr>
          <w:rFonts w:cs="Arial"/>
          <w:szCs w:val="20"/>
        </w:rPr>
        <w:t>application</w:t>
      </w:r>
      <w:r>
        <w:rPr>
          <w:rFonts w:cs="Arial"/>
          <w:szCs w:val="20"/>
        </w:rPr>
        <w:t>, which defines all core feat</w:t>
      </w:r>
      <w:r w:rsidR="00FE119A">
        <w:rPr>
          <w:rFonts w:cs="Arial"/>
          <w:szCs w:val="20"/>
        </w:rPr>
        <w:t>ures and functionalities of the</w:t>
      </w:r>
      <w:r>
        <w:rPr>
          <w:rFonts w:cs="Arial"/>
          <w:szCs w:val="20"/>
        </w:rPr>
        <w:t xml:space="preserve"> application clearly.</w:t>
      </w:r>
    </w:p>
    <w:p w:rsidR="00FE119A" w:rsidRDefault="007B4305" w:rsidP="00FE119A">
      <w:pPr>
        <w:numPr>
          <w:ilvl w:val="0"/>
          <w:numId w:val="7"/>
        </w:numPr>
        <w:tabs>
          <w:tab w:val="clear" w:pos="900"/>
          <w:tab w:val="num" w:pos="540"/>
        </w:tabs>
        <w:ind w:left="540"/>
        <w:jc w:val="both"/>
        <w:rPr>
          <w:rFonts w:cs="Arial"/>
          <w:szCs w:val="20"/>
        </w:rPr>
      </w:pPr>
      <w:r>
        <w:rPr>
          <w:rFonts w:cs="Arial"/>
          <w:szCs w:val="20"/>
        </w:rPr>
        <w:t xml:space="preserve">Analyze the necessary data in a web shop. Create the structure of the database (Data Layer) and describe it using ER diagram. Implement it using Microsoft SQL Server 2005. The data structure definition will be divided into three main blocks: user related data, product related data, log data. </w:t>
      </w:r>
    </w:p>
    <w:p w:rsidR="00FE119A" w:rsidRDefault="007B4305" w:rsidP="00FE119A">
      <w:pPr>
        <w:numPr>
          <w:ilvl w:val="0"/>
          <w:numId w:val="7"/>
        </w:numPr>
        <w:tabs>
          <w:tab w:val="clear" w:pos="900"/>
          <w:tab w:val="num" w:pos="540"/>
        </w:tabs>
        <w:ind w:left="540"/>
        <w:jc w:val="both"/>
        <w:rPr>
          <w:rFonts w:cs="Arial"/>
          <w:szCs w:val="20"/>
        </w:rPr>
      </w:pPr>
      <w:r>
        <w:rPr>
          <w:rFonts w:cs="Arial"/>
          <w:szCs w:val="20"/>
        </w:rPr>
        <w:t xml:space="preserve">Design and create the Data Access Layer controller </w:t>
      </w:r>
      <w:proofErr w:type="gramStart"/>
      <w:r>
        <w:rPr>
          <w:rFonts w:cs="Arial"/>
          <w:szCs w:val="20"/>
        </w:rPr>
        <w:t>classes which</w:t>
      </w:r>
      <w:proofErr w:type="gramEnd"/>
      <w:r>
        <w:rPr>
          <w:rFonts w:cs="Arial"/>
          <w:szCs w:val="20"/>
        </w:rPr>
        <w:t xml:space="preserve"> communicate with the database (Data Layer). The functions of these classes are translating database tables into dataset objects and vice versa.</w:t>
      </w:r>
    </w:p>
    <w:p w:rsidR="00FE119A" w:rsidRDefault="007B4305" w:rsidP="00FE119A">
      <w:pPr>
        <w:numPr>
          <w:ilvl w:val="0"/>
          <w:numId w:val="7"/>
        </w:numPr>
        <w:tabs>
          <w:tab w:val="clear" w:pos="900"/>
          <w:tab w:val="num" w:pos="540"/>
        </w:tabs>
        <w:ind w:left="540"/>
        <w:jc w:val="both"/>
        <w:rPr>
          <w:rFonts w:cs="Arial"/>
          <w:szCs w:val="20"/>
        </w:rPr>
      </w:pPr>
      <w:r>
        <w:rPr>
          <w:rFonts w:cs="Arial"/>
          <w:szCs w:val="20"/>
        </w:rPr>
        <w:t xml:space="preserve">Create a simple </w:t>
      </w:r>
      <w:proofErr w:type="gramStart"/>
      <w:r>
        <w:rPr>
          <w:rFonts w:cs="Arial"/>
          <w:szCs w:val="20"/>
        </w:rPr>
        <w:t>front end</w:t>
      </w:r>
      <w:proofErr w:type="gramEnd"/>
      <w:r>
        <w:rPr>
          <w:rFonts w:cs="Arial"/>
          <w:szCs w:val="20"/>
        </w:rPr>
        <w:t xml:space="preserve"> prototype (Presentation Layer) which displays the items. User can add the items to the shopping cart.</w:t>
      </w:r>
    </w:p>
    <w:p w:rsidR="00FE119A" w:rsidRDefault="007B4305" w:rsidP="00FE119A">
      <w:pPr>
        <w:numPr>
          <w:ilvl w:val="0"/>
          <w:numId w:val="7"/>
        </w:numPr>
        <w:tabs>
          <w:tab w:val="clear" w:pos="900"/>
          <w:tab w:val="num" w:pos="540"/>
        </w:tabs>
        <w:ind w:left="540"/>
        <w:jc w:val="both"/>
        <w:rPr>
          <w:rFonts w:cs="Arial"/>
          <w:szCs w:val="20"/>
        </w:rPr>
      </w:pPr>
      <w:r>
        <w:rPr>
          <w:rFonts w:cs="Arial"/>
          <w:szCs w:val="20"/>
        </w:rPr>
        <w:t>Implement the payment method using the PayPal Development environment. When user decides to check out, they will be given an option to pay through online payment system offered by PayPal.</w:t>
      </w:r>
    </w:p>
    <w:p w:rsidR="00FE119A" w:rsidRPr="00227B6F" w:rsidRDefault="007B4305" w:rsidP="00FE119A">
      <w:pPr>
        <w:pStyle w:val="Heading3"/>
      </w:pPr>
      <w:bookmarkStart w:id="19" w:name="_Toc241319147"/>
      <w:r w:rsidRPr="00227B6F">
        <w:t>Testing</w:t>
      </w:r>
      <w:bookmarkEnd w:id="19"/>
    </w:p>
    <w:p w:rsidR="00FE119A" w:rsidRDefault="007B4305" w:rsidP="00FE119A">
      <w:pPr>
        <w:ind w:left="180"/>
        <w:jc w:val="both"/>
        <w:rPr>
          <w:rFonts w:cs="Arial"/>
          <w:szCs w:val="20"/>
        </w:rPr>
      </w:pPr>
      <w:r>
        <w:rPr>
          <w:rFonts w:cs="Arial"/>
          <w:szCs w:val="20"/>
        </w:rPr>
        <w:t>Test data will be defined for testing purpose in this cycle. The test data will consist of:</w:t>
      </w:r>
    </w:p>
    <w:p w:rsidR="00FE119A" w:rsidRDefault="007B4305" w:rsidP="00FE119A">
      <w:pPr>
        <w:numPr>
          <w:ilvl w:val="0"/>
          <w:numId w:val="6"/>
        </w:numPr>
        <w:tabs>
          <w:tab w:val="num" w:pos="540"/>
        </w:tabs>
        <w:ind w:left="540"/>
        <w:jc w:val="both"/>
        <w:rPr>
          <w:rFonts w:cs="Arial"/>
          <w:szCs w:val="20"/>
        </w:rPr>
      </w:pPr>
      <w:r>
        <w:rPr>
          <w:rFonts w:cs="Arial"/>
          <w:szCs w:val="20"/>
        </w:rPr>
        <w:t>1 super administrator.</w:t>
      </w:r>
    </w:p>
    <w:p w:rsidR="00FE119A" w:rsidRDefault="007B4305" w:rsidP="00FE119A">
      <w:pPr>
        <w:numPr>
          <w:ilvl w:val="0"/>
          <w:numId w:val="6"/>
        </w:numPr>
        <w:tabs>
          <w:tab w:val="num" w:pos="540"/>
        </w:tabs>
        <w:ind w:left="540"/>
        <w:jc w:val="both"/>
        <w:rPr>
          <w:rFonts w:cs="Arial"/>
          <w:szCs w:val="20"/>
        </w:rPr>
      </w:pPr>
      <w:r>
        <w:rPr>
          <w:rFonts w:cs="Arial"/>
          <w:szCs w:val="20"/>
        </w:rPr>
        <w:t>10 organizations.</w:t>
      </w:r>
    </w:p>
    <w:p w:rsidR="00FE119A" w:rsidRDefault="007B4305" w:rsidP="00FE119A">
      <w:pPr>
        <w:numPr>
          <w:ilvl w:val="0"/>
          <w:numId w:val="6"/>
        </w:numPr>
        <w:tabs>
          <w:tab w:val="num" w:pos="540"/>
        </w:tabs>
        <w:ind w:left="540"/>
        <w:jc w:val="both"/>
        <w:rPr>
          <w:rFonts w:cs="Arial"/>
          <w:szCs w:val="20"/>
        </w:rPr>
      </w:pPr>
      <w:r>
        <w:rPr>
          <w:rFonts w:cs="Arial"/>
          <w:szCs w:val="20"/>
        </w:rPr>
        <w:t>10 organization administrators (1 per organization).</w:t>
      </w:r>
    </w:p>
    <w:p w:rsidR="00FE119A" w:rsidRDefault="007B4305" w:rsidP="00FE119A">
      <w:pPr>
        <w:numPr>
          <w:ilvl w:val="0"/>
          <w:numId w:val="6"/>
        </w:numPr>
        <w:tabs>
          <w:tab w:val="num" w:pos="540"/>
        </w:tabs>
        <w:ind w:left="540"/>
        <w:jc w:val="both"/>
        <w:rPr>
          <w:rFonts w:cs="Arial"/>
          <w:szCs w:val="20"/>
        </w:rPr>
      </w:pPr>
      <w:r>
        <w:rPr>
          <w:rFonts w:cs="Arial"/>
          <w:szCs w:val="20"/>
        </w:rPr>
        <w:t>50 products (5 per organization).</w:t>
      </w:r>
    </w:p>
    <w:p w:rsidR="00FE119A" w:rsidRDefault="007B4305" w:rsidP="00FE119A">
      <w:pPr>
        <w:numPr>
          <w:ilvl w:val="0"/>
          <w:numId w:val="6"/>
        </w:numPr>
        <w:tabs>
          <w:tab w:val="clear" w:pos="1980"/>
          <w:tab w:val="num" w:pos="540"/>
        </w:tabs>
        <w:ind w:left="540"/>
        <w:jc w:val="both"/>
        <w:rPr>
          <w:rFonts w:cs="Arial"/>
          <w:szCs w:val="20"/>
        </w:rPr>
      </w:pPr>
      <w:r>
        <w:rPr>
          <w:rFonts w:cs="Arial"/>
          <w:szCs w:val="20"/>
        </w:rPr>
        <w:t>10 users (student data).</w:t>
      </w:r>
    </w:p>
    <w:p w:rsidR="00FE119A" w:rsidRDefault="007B4305" w:rsidP="00FE119A">
      <w:pPr>
        <w:ind w:left="180"/>
        <w:jc w:val="both"/>
        <w:rPr>
          <w:rFonts w:cs="Arial"/>
          <w:szCs w:val="20"/>
        </w:rPr>
      </w:pPr>
      <w:r>
        <w:rPr>
          <w:rFonts w:cs="Arial"/>
          <w:szCs w:val="20"/>
        </w:rPr>
        <w:t xml:space="preserve">These data will be put into the database manually. All core features and functionalities of this application will be tested with </w:t>
      </w:r>
      <w:r w:rsidR="00FE119A">
        <w:rPr>
          <w:rFonts w:cs="Arial"/>
          <w:szCs w:val="20"/>
        </w:rPr>
        <w:t>the test</w:t>
      </w:r>
      <w:r>
        <w:rPr>
          <w:rFonts w:cs="Arial"/>
          <w:szCs w:val="20"/>
        </w:rPr>
        <w:t xml:space="preserve"> data, and will be confirmed working if they work properly without any error</w:t>
      </w:r>
      <w:r w:rsidR="00FE119A">
        <w:rPr>
          <w:rFonts w:cs="Arial"/>
          <w:szCs w:val="20"/>
        </w:rPr>
        <w:t>s</w:t>
      </w:r>
      <w:r>
        <w:rPr>
          <w:rFonts w:cs="Arial"/>
          <w:szCs w:val="20"/>
        </w:rPr>
        <w:t xml:space="preserve"> or bug</w:t>
      </w:r>
      <w:r w:rsidR="00FE119A">
        <w:rPr>
          <w:rFonts w:cs="Arial"/>
          <w:szCs w:val="20"/>
        </w:rPr>
        <w:t>s</w:t>
      </w:r>
      <w:r>
        <w:rPr>
          <w:rFonts w:cs="Arial"/>
          <w:szCs w:val="20"/>
        </w:rPr>
        <w:t xml:space="preserve">. Errors could be traced by using </w:t>
      </w:r>
      <w:r w:rsidR="00FE119A">
        <w:rPr>
          <w:rFonts w:cs="Arial"/>
          <w:szCs w:val="20"/>
        </w:rPr>
        <w:t xml:space="preserve">the </w:t>
      </w:r>
      <w:r>
        <w:rPr>
          <w:rFonts w:cs="Arial"/>
          <w:szCs w:val="20"/>
        </w:rPr>
        <w:t>debug feature in Microsoft Visual Studio.</w:t>
      </w:r>
    </w:p>
    <w:p w:rsidR="00FE119A" w:rsidRDefault="007B4305" w:rsidP="00FE119A">
      <w:pPr>
        <w:pStyle w:val="Heading3"/>
      </w:pPr>
      <w:r>
        <w:br w:type="page"/>
      </w:r>
      <w:bookmarkStart w:id="20" w:name="_Toc241319148"/>
      <w:r w:rsidRPr="00227B6F">
        <w:t>Duration</w:t>
      </w:r>
      <w:bookmarkEnd w:id="20"/>
    </w:p>
    <w:p w:rsidR="00FE119A" w:rsidRDefault="007B4305" w:rsidP="00FE119A">
      <w:r>
        <w:t>The duration of Cycle 1 is three weeks starting on week 5 of period 1</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839"/>
        <w:gridCol w:w="752"/>
        <w:gridCol w:w="7985"/>
      </w:tblGrid>
      <w:tr w:rsidR="00FE119A" w:rsidRPr="00C63F83">
        <w:tc>
          <w:tcPr>
            <w:tcW w:w="9576" w:type="dxa"/>
            <w:gridSpan w:val="3"/>
            <w:shd w:val="clear" w:color="auto" w:fill="E6E6E6"/>
          </w:tcPr>
          <w:p w:rsidR="00FE119A" w:rsidRPr="00C63F83" w:rsidRDefault="007B4305" w:rsidP="00FE119A">
            <w:pPr>
              <w:spacing w:before="60" w:after="60" w:line="240" w:lineRule="auto"/>
              <w:rPr>
                <w:b/>
                <w:sz w:val="22"/>
                <w:szCs w:val="22"/>
              </w:rPr>
            </w:pPr>
            <w:r w:rsidRPr="00C63F83">
              <w:rPr>
                <w:b/>
                <w:sz w:val="22"/>
                <w:szCs w:val="22"/>
              </w:rPr>
              <w:t>Cycle 1</w:t>
            </w:r>
          </w:p>
        </w:tc>
      </w:tr>
      <w:tr w:rsidR="00FE119A" w:rsidRPr="00C63F83">
        <w:tc>
          <w:tcPr>
            <w:tcW w:w="839" w:type="dxa"/>
            <w:tcBorders>
              <w:bottom w:val="single" w:sz="4" w:space="0" w:color="808080"/>
            </w:tcBorders>
            <w:shd w:val="clear" w:color="auto" w:fill="E6E6E6"/>
          </w:tcPr>
          <w:p w:rsidR="00FE119A" w:rsidRPr="00C63F83" w:rsidRDefault="007B4305" w:rsidP="00FE119A">
            <w:pPr>
              <w:spacing w:before="60" w:after="60" w:line="240" w:lineRule="auto"/>
              <w:rPr>
                <w:b/>
              </w:rPr>
            </w:pPr>
            <w:r w:rsidRPr="00C63F83">
              <w:rPr>
                <w:b/>
              </w:rPr>
              <w:t>Period</w:t>
            </w:r>
          </w:p>
        </w:tc>
        <w:tc>
          <w:tcPr>
            <w:tcW w:w="752" w:type="dxa"/>
            <w:tcBorders>
              <w:bottom w:val="single" w:sz="4" w:space="0" w:color="808080"/>
            </w:tcBorders>
            <w:shd w:val="clear" w:color="auto" w:fill="E6E6E6"/>
          </w:tcPr>
          <w:p w:rsidR="00FE119A" w:rsidRPr="00C63F83" w:rsidRDefault="007B4305" w:rsidP="00FE119A">
            <w:pPr>
              <w:spacing w:before="60" w:after="60" w:line="240" w:lineRule="auto"/>
              <w:rPr>
                <w:b/>
              </w:rPr>
            </w:pPr>
            <w:proofErr w:type="gramStart"/>
            <w:r w:rsidRPr="00C63F83">
              <w:rPr>
                <w:b/>
              </w:rPr>
              <w:t>week</w:t>
            </w:r>
            <w:proofErr w:type="gramEnd"/>
          </w:p>
        </w:tc>
        <w:tc>
          <w:tcPr>
            <w:tcW w:w="7985" w:type="dxa"/>
            <w:shd w:val="clear" w:color="auto" w:fill="E6E6E6"/>
          </w:tcPr>
          <w:p w:rsidR="00FE119A" w:rsidRPr="00C63F83" w:rsidRDefault="007B4305" w:rsidP="00FE119A">
            <w:pPr>
              <w:spacing w:before="60" w:after="60" w:line="240" w:lineRule="auto"/>
              <w:rPr>
                <w:b/>
              </w:rPr>
            </w:pPr>
            <w:r w:rsidRPr="00C63F83">
              <w:rPr>
                <w:b/>
              </w:rPr>
              <w:t>Planned Development steps</w:t>
            </w:r>
          </w:p>
        </w:tc>
      </w:tr>
      <w:tr w:rsidR="00FE119A" w:rsidRPr="00C63F83">
        <w:tc>
          <w:tcPr>
            <w:tcW w:w="839" w:type="dxa"/>
            <w:vMerge w:val="restart"/>
            <w:shd w:val="clear" w:color="auto" w:fill="F3F3F3"/>
          </w:tcPr>
          <w:p w:rsidR="00FE119A" w:rsidRPr="00C63F83" w:rsidRDefault="007B4305" w:rsidP="00FE119A">
            <w:pPr>
              <w:spacing w:before="40" w:after="40" w:line="240" w:lineRule="auto"/>
              <w:jc w:val="center"/>
            </w:pPr>
            <w:r w:rsidRPr="00C63F83">
              <w:t>1</w:t>
            </w:r>
          </w:p>
        </w:tc>
        <w:tc>
          <w:tcPr>
            <w:tcW w:w="752" w:type="dxa"/>
            <w:shd w:val="clear" w:color="auto" w:fill="F3F3F3"/>
          </w:tcPr>
          <w:p w:rsidR="00FE119A" w:rsidRPr="00C63F83" w:rsidRDefault="007B4305" w:rsidP="00FE119A">
            <w:pPr>
              <w:spacing w:before="40" w:after="40" w:line="240" w:lineRule="auto"/>
            </w:pPr>
            <w:r w:rsidRPr="00C63F83">
              <w:t>4</w:t>
            </w:r>
          </w:p>
        </w:tc>
        <w:tc>
          <w:tcPr>
            <w:tcW w:w="7985" w:type="dxa"/>
          </w:tcPr>
          <w:p w:rsidR="00FE119A" w:rsidRPr="00C63F83" w:rsidRDefault="007B4305" w:rsidP="00FE119A">
            <w:pPr>
              <w:spacing w:before="40" w:after="40" w:line="240" w:lineRule="auto"/>
            </w:pPr>
            <w:r w:rsidRPr="00C63F83">
              <w:t>Define Data Base Structure and populate it with Test Data</w:t>
            </w:r>
          </w:p>
          <w:p w:rsidR="00FE119A" w:rsidRPr="00C63F83" w:rsidRDefault="007B4305" w:rsidP="00FE119A">
            <w:pPr>
              <w:spacing w:before="40" w:after="40" w:line="240" w:lineRule="auto"/>
            </w:pPr>
            <w:r w:rsidRPr="00C63F83">
              <w:t>Define PayPal Accounts in Development Environment</w:t>
            </w:r>
          </w:p>
          <w:p w:rsidR="00FE119A" w:rsidRPr="00C63F83" w:rsidRDefault="007B4305" w:rsidP="00FE119A">
            <w:pPr>
              <w:spacing w:before="40" w:after="40" w:line="240" w:lineRule="auto"/>
            </w:pPr>
            <w:r w:rsidRPr="00C63F83">
              <w:t>Design Basic front-end Interfaces:</w:t>
            </w:r>
          </w:p>
          <w:p w:rsidR="00FE119A" w:rsidRPr="00C63F83" w:rsidRDefault="007B4305" w:rsidP="00FE119A">
            <w:pPr>
              <w:numPr>
                <w:ilvl w:val="0"/>
                <w:numId w:val="14"/>
              </w:numPr>
              <w:spacing w:before="40" w:after="40" w:line="240" w:lineRule="auto"/>
            </w:pPr>
            <w:r w:rsidRPr="00C63F83">
              <w:t>Product overviews/Details</w:t>
            </w:r>
          </w:p>
          <w:p w:rsidR="00FE119A" w:rsidRPr="00C63F83" w:rsidRDefault="007B4305" w:rsidP="00FE119A">
            <w:pPr>
              <w:numPr>
                <w:ilvl w:val="0"/>
                <w:numId w:val="13"/>
              </w:numPr>
              <w:spacing w:before="40" w:after="40" w:line="240" w:lineRule="auto"/>
            </w:pPr>
            <w:r w:rsidRPr="00C63F83">
              <w:t>Shopping Carts</w:t>
            </w:r>
          </w:p>
          <w:p w:rsidR="00FE119A" w:rsidRPr="00C63F83" w:rsidRDefault="007B4305" w:rsidP="00FE119A">
            <w:pPr>
              <w:numPr>
                <w:ilvl w:val="0"/>
                <w:numId w:val="13"/>
              </w:numPr>
              <w:spacing w:before="40" w:after="40" w:line="240" w:lineRule="auto"/>
            </w:pPr>
            <w:r w:rsidRPr="00C63F83">
              <w:t>Ordering interfaces</w:t>
            </w:r>
          </w:p>
          <w:p w:rsidR="00FE119A" w:rsidRPr="00C63F83" w:rsidRDefault="007B4305" w:rsidP="00FE119A">
            <w:pPr>
              <w:numPr>
                <w:ilvl w:val="0"/>
                <w:numId w:val="13"/>
              </w:numPr>
              <w:spacing w:before="40" w:after="40" w:line="240" w:lineRule="auto"/>
            </w:pPr>
            <w:r w:rsidRPr="00C63F83">
              <w:t>User account administration interfaces (students, institutes)</w:t>
            </w:r>
          </w:p>
          <w:p w:rsidR="00FE119A" w:rsidRPr="00C63F83" w:rsidRDefault="007B4305" w:rsidP="00FE119A">
            <w:pPr>
              <w:numPr>
                <w:ilvl w:val="0"/>
                <w:numId w:val="13"/>
              </w:numPr>
              <w:spacing w:before="40" w:after="40" w:line="240" w:lineRule="auto"/>
            </w:pPr>
            <w:r w:rsidRPr="00C63F83">
              <w:t>Login interfaces</w:t>
            </w:r>
          </w:p>
        </w:tc>
      </w:tr>
      <w:tr w:rsidR="00FE119A" w:rsidRPr="00C63F83">
        <w:tc>
          <w:tcPr>
            <w:tcW w:w="839" w:type="dxa"/>
            <w:vMerge/>
            <w:shd w:val="clear" w:color="auto" w:fill="F3F3F3"/>
          </w:tcPr>
          <w:p w:rsidR="00FE119A" w:rsidRPr="00C63F83" w:rsidRDefault="00FE119A" w:rsidP="00FE119A">
            <w:pPr>
              <w:spacing w:before="40" w:after="40" w:line="240" w:lineRule="auto"/>
            </w:pPr>
          </w:p>
        </w:tc>
        <w:tc>
          <w:tcPr>
            <w:tcW w:w="752" w:type="dxa"/>
            <w:shd w:val="clear" w:color="auto" w:fill="F3F3F3"/>
          </w:tcPr>
          <w:p w:rsidR="00FE119A" w:rsidRPr="00C63F83" w:rsidRDefault="007B4305" w:rsidP="00FE119A">
            <w:pPr>
              <w:spacing w:before="40" w:after="40" w:line="240" w:lineRule="auto"/>
            </w:pPr>
            <w:r w:rsidRPr="00C63F83">
              <w:t>5</w:t>
            </w:r>
          </w:p>
        </w:tc>
        <w:tc>
          <w:tcPr>
            <w:tcW w:w="7985" w:type="dxa"/>
          </w:tcPr>
          <w:p w:rsidR="00FE119A" w:rsidRPr="00C63F83" w:rsidRDefault="007B4305" w:rsidP="00FE119A">
            <w:pPr>
              <w:spacing w:before="40" w:after="40" w:line="240" w:lineRule="auto"/>
            </w:pPr>
            <w:r w:rsidRPr="00C63F83">
              <w:t>Create Data Access Layer</w:t>
            </w:r>
          </w:p>
          <w:p w:rsidR="00FE119A" w:rsidRPr="00C63F83" w:rsidRDefault="007B4305" w:rsidP="00FE119A">
            <w:pPr>
              <w:spacing w:before="40" w:after="40" w:line="240" w:lineRule="auto"/>
            </w:pPr>
            <w:r w:rsidRPr="00C63F83">
              <w:t xml:space="preserve">Implement design of interfaces </w:t>
            </w:r>
          </w:p>
          <w:p w:rsidR="00FE119A" w:rsidRPr="00C63F83" w:rsidRDefault="007B4305" w:rsidP="00CF7FE0">
            <w:pPr>
              <w:spacing w:before="40" w:after="40" w:line="240" w:lineRule="auto"/>
            </w:pPr>
            <w:r w:rsidRPr="00C63F83">
              <w:t>Implement PayPal payment solution</w:t>
            </w:r>
          </w:p>
        </w:tc>
      </w:tr>
      <w:tr w:rsidR="00FE119A" w:rsidRPr="00C63F83">
        <w:tc>
          <w:tcPr>
            <w:tcW w:w="839" w:type="dxa"/>
            <w:vMerge/>
            <w:shd w:val="clear" w:color="auto" w:fill="F3F3F3"/>
          </w:tcPr>
          <w:p w:rsidR="00FE119A" w:rsidRPr="00C63F83" w:rsidRDefault="00FE119A" w:rsidP="00FE119A">
            <w:pPr>
              <w:spacing w:before="40" w:after="40" w:line="240" w:lineRule="auto"/>
            </w:pPr>
          </w:p>
        </w:tc>
        <w:tc>
          <w:tcPr>
            <w:tcW w:w="752" w:type="dxa"/>
            <w:shd w:val="clear" w:color="auto" w:fill="F3F3F3"/>
          </w:tcPr>
          <w:p w:rsidR="00FE119A" w:rsidRPr="00C63F83" w:rsidRDefault="007B4305" w:rsidP="00FE119A">
            <w:pPr>
              <w:spacing w:before="40" w:after="40" w:line="240" w:lineRule="auto"/>
            </w:pPr>
            <w:r w:rsidRPr="00C63F83">
              <w:t>6</w:t>
            </w:r>
          </w:p>
        </w:tc>
        <w:tc>
          <w:tcPr>
            <w:tcW w:w="7985" w:type="dxa"/>
          </w:tcPr>
          <w:p w:rsidR="00FE119A" w:rsidRPr="00C63F83" w:rsidRDefault="007B4305" w:rsidP="00FE119A">
            <w:pPr>
              <w:spacing w:before="40" w:after="40" w:line="240" w:lineRule="auto"/>
            </w:pPr>
            <w:r w:rsidRPr="00C63F83">
              <w:t>Assemble, debug and test the application</w:t>
            </w:r>
          </w:p>
        </w:tc>
      </w:tr>
      <w:tr w:rsidR="00FE119A" w:rsidRPr="00C63F83">
        <w:tc>
          <w:tcPr>
            <w:tcW w:w="839" w:type="dxa"/>
            <w:vMerge/>
            <w:shd w:val="clear" w:color="auto" w:fill="F3F3F3"/>
          </w:tcPr>
          <w:p w:rsidR="00FE119A" w:rsidRPr="00C63F83" w:rsidRDefault="00FE119A" w:rsidP="00FE119A">
            <w:pPr>
              <w:spacing w:before="40" w:after="40" w:line="240" w:lineRule="auto"/>
            </w:pPr>
          </w:p>
        </w:tc>
        <w:tc>
          <w:tcPr>
            <w:tcW w:w="752" w:type="dxa"/>
            <w:shd w:val="clear" w:color="auto" w:fill="F3F3F3"/>
          </w:tcPr>
          <w:p w:rsidR="00FE119A" w:rsidRPr="00C63F83" w:rsidRDefault="007B4305" w:rsidP="00FE119A">
            <w:pPr>
              <w:spacing w:before="40" w:after="40" w:line="240" w:lineRule="auto"/>
            </w:pPr>
            <w:r w:rsidRPr="00C63F83">
              <w:t>7</w:t>
            </w:r>
          </w:p>
        </w:tc>
        <w:tc>
          <w:tcPr>
            <w:tcW w:w="7985" w:type="dxa"/>
          </w:tcPr>
          <w:p w:rsidR="00FE119A" w:rsidRPr="00C63F83" w:rsidRDefault="007B4305" w:rsidP="00FE119A">
            <w:pPr>
              <w:spacing w:before="40" w:after="40" w:line="240" w:lineRule="auto"/>
            </w:pPr>
            <w:r w:rsidRPr="00C63F83">
              <w:t>Presentation of results to Supervisor</w:t>
            </w:r>
          </w:p>
          <w:p w:rsidR="00FE119A" w:rsidRPr="00C63F83" w:rsidRDefault="007B4305" w:rsidP="00FE119A">
            <w:pPr>
              <w:spacing w:before="40" w:after="40" w:line="240" w:lineRule="auto"/>
            </w:pPr>
            <w:r w:rsidRPr="00C63F83">
              <w:t>Collect feedback from colleagues and supervisor</w:t>
            </w:r>
          </w:p>
        </w:tc>
      </w:tr>
    </w:tbl>
    <w:p w:rsidR="00FE119A" w:rsidRPr="003F3F4A" w:rsidRDefault="00FE119A" w:rsidP="00FE119A"/>
    <w:p w:rsidR="00FE119A" w:rsidRDefault="007B4305" w:rsidP="00FE119A">
      <w:pPr>
        <w:pStyle w:val="Heading2"/>
      </w:pPr>
      <w:bookmarkStart w:id="21" w:name="_Toc241319149"/>
      <w:r w:rsidRPr="00CC323A">
        <w:t>Cycle 2</w:t>
      </w:r>
      <w:bookmarkEnd w:id="21"/>
    </w:p>
    <w:p w:rsidR="00FE119A" w:rsidRDefault="007B4305" w:rsidP="00FE119A">
      <w:pPr>
        <w:pStyle w:val="Heading3"/>
      </w:pPr>
      <w:bookmarkStart w:id="22" w:name="_Toc241319150"/>
      <w:r>
        <w:t>Requirement</w:t>
      </w:r>
      <w:bookmarkEnd w:id="22"/>
    </w:p>
    <w:p w:rsidR="00FE119A" w:rsidRDefault="007B4305" w:rsidP="00FE119A">
      <w:pPr>
        <w:spacing w:after="280" w:afterAutospacing="1"/>
      </w:pPr>
      <w:r>
        <w:t>Based on the core features</w:t>
      </w:r>
      <w:r w:rsidR="00CF7FE0">
        <w:t xml:space="preserve"> implemented in Cycle 1</w:t>
      </w:r>
      <w:r>
        <w:t>, a rich-content and user-</w:t>
      </w:r>
      <w:r w:rsidR="00CF7FE0">
        <w:t>friendly front end will be made in Cycle 2</w:t>
      </w:r>
      <w:r>
        <w:t xml:space="preserve"> </w:t>
      </w:r>
      <w:r w:rsidR="00CF7FE0">
        <w:t>along with</w:t>
      </w:r>
      <w:r>
        <w:t xml:space="preserve"> a back end administration portal for the shop owners with </w:t>
      </w:r>
      <w:r w:rsidR="00CF7FE0">
        <w:t xml:space="preserve">a </w:t>
      </w:r>
      <w:r>
        <w:t xml:space="preserve">secure authentication system. </w:t>
      </w:r>
      <w:r w:rsidR="00CF7FE0">
        <w:t>At the end of this cycle the application should be ready for beta launch.</w:t>
      </w:r>
    </w:p>
    <w:p w:rsidR="00FE119A" w:rsidRDefault="007B4305" w:rsidP="00FE119A">
      <w:pPr>
        <w:pStyle w:val="Heading3"/>
      </w:pPr>
      <w:bookmarkStart w:id="23" w:name="_Toc241319151"/>
      <w:r>
        <w:t>Design and Implementation</w:t>
      </w:r>
      <w:bookmarkEnd w:id="23"/>
    </w:p>
    <w:p w:rsidR="00FE119A" w:rsidRDefault="007B4305" w:rsidP="00FE119A">
      <w:pPr>
        <w:numPr>
          <w:ilvl w:val="0"/>
          <w:numId w:val="18"/>
        </w:numPr>
        <w:tabs>
          <w:tab w:val="left" w:pos="720"/>
        </w:tabs>
        <w:autoSpaceDE w:val="0"/>
        <w:autoSpaceDN w:val="0"/>
        <w:adjustRightInd w:val="0"/>
      </w:pPr>
      <w:r>
        <w:t xml:space="preserve">Create the back-end interface that will be used by the events' database administrators to easily enter, remove or update events for sale. </w:t>
      </w:r>
    </w:p>
    <w:p w:rsidR="00FE119A" w:rsidRDefault="007B4305" w:rsidP="00FE119A">
      <w:pPr>
        <w:numPr>
          <w:ilvl w:val="0"/>
          <w:numId w:val="18"/>
        </w:numPr>
        <w:tabs>
          <w:tab w:val="left" w:pos="720"/>
        </w:tabs>
        <w:autoSpaceDE w:val="0"/>
        <w:autoSpaceDN w:val="0"/>
        <w:adjustRightInd w:val="0"/>
      </w:pPr>
      <w:r>
        <w:t xml:space="preserve">Create the back-end interface that will be used by the institutions' database super administrator so that he can easily add more </w:t>
      </w:r>
      <w:proofErr w:type="gramStart"/>
      <w:r>
        <w:t>institutions which</w:t>
      </w:r>
      <w:proofErr w:type="gramEnd"/>
      <w:r>
        <w:t xml:space="preserve"> offer student events. </w:t>
      </w:r>
    </w:p>
    <w:p w:rsidR="00FE119A" w:rsidRDefault="007B4305" w:rsidP="00FE119A">
      <w:pPr>
        <w:numPr>
          <w:ilvl w:val="0"/>
          <w:numId w:val="18"/>
        </w:numPr>
        <w:tabs>
          <w:tab w:val="left" w:pos="720"/>
        </w:tabs>
        <w:autoSpaceDE w:val="0"/>
        <w:autoSpaceDN w:val="0"/>
        <w:adjustRightInd w:val="0"/>
        <w:spacing w:after="280" w:afterAutospacing="1"/>
      </w:pPr>
      <w:r>
        <w:t xml:space="preserve">Design a better, more flexible and more appealing interface for the end users. </w:t>
      </w:r>
    </w:p>
    <w:p w:rsidR="00FE119A" w:rsidRDefault="007B4305" w:rsidP="00FE119A">
      <w:pPr>
        <w:pStyle w:val="Heading3"/>
      </w:pPr>
      <w:r>
        <w:br w:type="page"/>
      </w:r>
      <w:bookmarkStart w:id="24" w:name="_Toc241319152"/>
      <w:r>
        <w:t>Testing</w:t>
      </w:r>
      <w:bookmarkEnd w:id="24"/>
    </w:p>
    <w:p w:rsidR="00FE119A" w:rsidRDefault="007B4305" w:rsidP="00FE119A">
      <w:pPr>
        <w:jc w:val="both"/>
        <w:rPr>
          <w:rFonts w:cs="Arial"/>
          <w:szCs w:val="20"/>
        </w:rPr>
      </w:pPr>
      <w:r>
        <w:rPr>
          <w:rFonts w:cs="Arial"/>
          <w:szCs w:val="20"/>
        </w:rPr>
        <w:t xml:space="preserve">The test data defined in cycle one will be revised according to the changes needed in cycle two. New test data be added </w:t>
      </w:r>
      <w:r>
        <w:rPr>
          <w:rFonts w:cs="Arial" w:hint="eastAsia"/>
          <w:szCs w:val="20"/>
          <w:lang w:eastAsia="zh-CN"/>
        </w:rPr>
        <w:t>to the database through completed front</w:t>
      </w:r>
      <w:r>
        <w:rPr>
          <w:rFonts w:cs="Arial"/>
          <w:szCs w:val="20"/>
          <w:lang w:eastAsia="zh-CN"/>
        </w:rPr>
        <w:t>-</w:t>
      </w:r>
      <w:r>
        <w:rPr>
          <w:rFonts w:cs="Arial" w:hint="eastAsia"/>
          <w:szCs w:val="20"/>
          <w:lang w:eastAsia="zh-CN"/>
        </w:rPr>
        <w:t>end and back</w:t>
      </w:r>
      <w:r>
        <w:rPr>
          <w:rFonts w:cs="Arial"/>
          <w:szCs w:val="20"/>
          <w:lang w:eastAsia="zh-CN"/>
        </w:rPr>
        <w:t>-</w:t>
      </w:r>
      <w:r>
        <w:rPr>
          <w:rFonts w:cs="Arial" w:hint="eastAsia"/>
          <w:szCs w:val="20"/>
          <w:lang w:eastAsia="zh-CN"/>
        </w:rPr>
        <w:t>end websites</w:t>
      </w:r>
      <w:r>
        <w:rPr>
          <w:rFonts w:cs="Arial"/>
          <w:szCs w:val="20"/>
          <w:lang w:eastAsia="zh-CN"/>
        </w:rPr>
        <w:t>.</w:t>
      </w:r>
      <w:r>
        <w:rPr>
          <w:rFonts w:cs="Arial" w:hint="eastAsia"/>
          <w:szCs w:val="20"/>
          <w:lang w:eastAsia="zh-CN"/>
        </w:rPr>
        <w:t xml:space="preserve"> </w:t>
      </w:r>
      <w:r>
        <w:rPr>
          <w:rFonts w:cs="Arial"/>
          <w:szCs w:val="20"/>
          <w:lang w:eastAsia="zh-CN"/>
        </w:rPr>
        <w:t>U</w:t>
      </w:r>
      <w:r>
        <w:rPr>
          <w:rFonts w:cs="Arial" w:hint="eastAsia"/>
          <w:szCs w:val="20"/>
          <w:lang w:eastAsia="zh-CN"/>
        </w:rPr>
        <w:t>pdating and deletion of data will be tested on the front</w:t>
      </w:r>
      <w:r>
        <w:rPr>
          <w:rFonts w:cs="Arial"/>
          <w:szCs w:val="20"/>
          <w:lang w:eastAsia="zh-CN"/>
        </w:rPr>
        <w:t>-</w:t>
      </w:r>
      <w:r>
        <w:rPr>
          <w:rFonts w:cs="Arial" w:hint="eastAsia"/>
          <w:szCs w:val="20"/>
          <w:lang w:eastAsia="zh-CN"/>
        </w:rPr>
        <w:t xml:space="preserve">end and back-end websites. Necessary testing </w:t>
      </w:r>
      <w:r>
        <w:rPr>
          <w:rFonts w:cs="Arial"/>
          <w:szCs w:val="20"/>
          <w:lang w:eastAsia="zh-CN"/>
        </w:rPr>
        <w:t>scenarios</w:t>
      </w:r>
      <w:r>
        <w:rPr>
          <w:rFonts w:cs="Arial" w:hint="eastAsia"/>
          <w:szCs w:val="20"/>
          <w:lang w:eastAsia="zh-CN"/>
        </w:rPr>
        <w:t xml:space="preserve"> will be used to confirm that</w:t>
      </w:r>
      <w:r>
        <w:rPr>
          <w:rFonts w:cs="Arial"/>
          <w:szCs w:val="20"/>
          <w:lang w:eastAsia="zh-CN"/>
        </w:rPr>
        <w:t xml:space="preserve"> authorized and</w:t>
      </w:r>
      <w:r>
        <w:rPr>
          <w:rFonts w:cs="Arial" w:hint="eastAsia"/>
          <w:szCs w:val="20"/>
          <w:lang w:eastAsia="zh-CN"/>
        </w:rPr>
        <w:t xml:space="preserve"> unauthorized users will</w:t>
      </w:r>
      <w:r>
        <w:rPr>
          <w:rFonts w:cs="Arial"/>
          <w:szCs w:val="20"/>
          <w:lang w:eastAsia="zh-CN"/>
        </w:rPr>
        <w:t xml:space="preserve"> be able to access only the data and the part of the web application that is authored by their user roles.</w:t>
      </w:r>
      <w:r>
        <w:rPr>
          <w:rFonts w:cs="Arial" w:hint="eastAsia"/>
          <w:szCs w:val="20"/>
          <w:lang w:eastAsia="zh-CN"/>
        </w:rPr>
        <w:t xml:space="preserve"> </w:t>
      </w:r>
    </w:p>
    <w:p w:rsidR="00FE119A" w:rsidRPr="00A867AF" w:rsidRDefault="007B4305" w:rsidP="00FE119A">
      <w:pPr>
        <w:pStyle w:val="Heading3"/>
      </w:pPr>
      <w:bookmarkStart w:id="25" w:name="_Toc241319153"/>
      <w:r>
        <w:t>Duration</w:t>
      </w:r>
      <w:bookmarkEnd w:id="25"/>
    </w:p>
    <w:p w:rsidR="00FE119A" w:rsidRPr="00CC323A" w:rsidRDefault="007B4305" w:rsidP="00FE119A">
      <w:r>
        <w:t>The duration of Cycle 2 is four weeks starting at week 1 of the second period.</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839"/>
        <w:gridCol w:w="752"/>
        <w:gridCol w:w="7985"/>
      </w:tblGrid>
      <w:tr w:rsidR="00FE119A" w:rsidRPr="00C63F83">
        <w:tc>
          <w:tcPr>
            <w:tcW w:w="9576" w:type="dxa"/>
            <w:gridSpan w:val="3"/>
            <w:shd w:val="clear" w:color="auto" w:fill="E6E6E6"/>
          </w:tcPr>
          <w:p w:rsidR="00FE119A" w:rsidRPr="00C63F83" w:rsidRDefault="007B4305" w:rsidP="00FE119A">
            <w:pPr>
              <w:spacing w:before="60" w:after="60" w:line="240" w:lineRule="auto"/>
              <w:rPr>
                <w:b/>
                <w:sz w:val="22"/>
                <w:szCs w:val="22"/>
              </w:rPr>
            </w:pPr>
            <w:r w:rsidRPr="00C63F83">
              <w:rPr>
                <w:b/>
                <w:sz w:val="22"/>
                <w:szCs w:val="22"/>
              </w:rPr>
              <w:t>Cycle 2</w:t>
            </w:r>
          </w:p>
        </w:tc>
      </w:tr>
      <w:tr w:rsidR="00FE119A" w:rsidRPr="00C63F83">
        <w:tc>
          <w:tcPr>
            <w:tcW w:w="839" w:type="dxa"/>
            <w:tcBorders>
              <w:bottom w:val="single" w:sz="4" w:space="0" w:color="808080"/>
            </w:tcBorders>
            <w:shd w:val="clear" w:color="auto" w:fill="E6E6E6"/>
          </w:tcPr>
          <w:p w:rsidR="00FE119A" w:rsidRPr="00C63F83" w:rsidRDefault="007B4305" w:rsidP="00FE119A">
            <w:pPr>
              <w:spacing w:before="60" w:after="60" w:line="240" w:lineRule="auto"/>
              <w:rPr>
                <w:b/>
              </w:rPr>
            </w:pPr>
            <w:r w:rsidRPr="00C63F83">
              <w:rPr>
                <w:b/>
              </w:rPr>
              <w:t>Period</w:t>
            </w:r>
          </w:p>
        </w:tc>
        <w:tc>
          <w:tcPr>
            <w:tcW w:w="752" w:type="dxa"/>
            <w:tcBorders>
              <w:bottom w:val="single" w:sz="4" w:space="0" w:color="808080"/>
            </w:tcBorders>
            <w:shd w:val="clear" w:color="auto" w:fill="E6E6E6"/>
          </w:tcPr>
          <w:p w:rsidR="00FE119A" w:rsidRPr="00C63F83" w:rsidRDefault="007B4305" w:rsidP="00FE119A">
            <w:pPr>
              <w:spacing w:before="60" w:after="60" w:line="240" w:lineRule="auto"/>
              <w:rPr>
                <w:b/>
              </w:rPr>
            </w:pPr>
            <w:proofErr w:type="gramStart"/>
            <w:r w:rsidRPr="00C63F83">
              <w:rPr>
                <w:b/>
              </w:rPr>
              <w:t>week</w:t>
            </w:r>
            <w:proofErr w:type="gramEnd"/>
          </w:p>
        </w:tc>
        <w:tc>
          <w:tcPr>
            <w:tcW w:w="7985" w:type="dxa"/>
            <w:shd w:val="clear" w:color="auto" w:fill="E6E6E6"/>
          </w:tcPr>
          <w:p w:rsidR="00FE119A" w:rsidRPr="00C63F83" w:rsidRDefault="007B4305" w:rsidP="00FE119A">
            <w:pPr>
              <w:spacing w:before="60" w:after="60" w:line="240" w:lineRule="auto"/>
              <w:rPr>
                <w:b/>
              </w:rPr>
            </w:pPr>
            <w:r w:rsidRPr="00C63F83">
              <w:rPr>
                <w:b/>
              </w:rPr>
              <w:t>Planned Development steps</w:t>
            </w:r>
          </w:p>
        </w:tc>
      </w:tr>
      <w:tr w:rsidR="00FE119A" w:rsidRPr="00C63F83">
        <w:tc>
          <w:tcPr>
            <w:tcW w:w="839" w:type="dxa"/>
            <w:vMerge w:val="restart"/>
            <w:shd w:val="clear" w:color="auto" w:fill="F3F3F3"/>
          </w:tcPr>
          <w:p w:rsidR="00FE119A" w:rsidRPr="00C63F83" w:rsidRDefault="007B4305" w:rsidP="00FE119A">
            <w:pPr>
              <w:spacing w:before="60" w:after="60"/>
              <w:jc w:val="center"/>
            </w:pPr>
            <w:r w:rsidRPr="00C63F83">
              <w:t>2</w:t>
            </w:r>
          </w:p>
        </w:tc>
        <w:tc>
          <w:tcPr>
            <w:tcW w:w="752" w:type="dxa"/>
            <w:shd w:val="clear" w:color="auto" w:fill="F3F3F3"/>
          </w:tcPr>
          <w:p w:rsidR="00FE119A" w:rsidRPr="00C63F83" w:rsidRDefault="007B4305" w:rsidP="00FE119A">
            <w:pPr>
              <w:spacing w:before="60" w:after="60" w:line="240" w:lineRule="auto"/>
            </w:pPr>
            <w:r w:rsidRPr="00C63F83">
              <w:t>1</w:t>
            </w:r>
          </w:p>
        </w:tc>
        <w:tc>
          <w:tcPr>
            <w:tcW w:w="7985" w:type="dxa"/>
          </w:tcPr>
          <w:p w:rsidR="00FE119A" w:rsidRPr="00C63F83" w:rsidRDefault="007B4305" w:rsidP="00FE119A">
            <w:pPr>
              <w:spacing w:before="60" w:after="60" w:line="240" w:lineRule="auto"/>
              <w:rPr>
                <w:lang w:eastAsia="zh-CN"/>
              </w:rPr>
            </w:pPr>
            <w:r w:rsidRPr="00C63F83">
              <w:rPr>
                <w:rFonts w:hint="eastAsia"/>
                <w:lang w:eastAsia="zh-CN"/>
              </w:rPr>
              <w:t>Design the layout of front-end and back-end websites</w:t>
            </w:r>
          </w:p>
        </w:tc>
      </w:tr>
      <w:tr w:rsidR="00FE119A" w:rsidRPr="00C63F83">
        <w:tc>
          <w:tcPr>
            <w:tcW w:w="839" w:type="dxa"/>
            <w:vMerge/>
            <w:shd w:val="clear" w:color="auto" w:fill="F3F3F3"/>
          </w:tcPr>
          <w:p w:rsidR="00FE119A" w:rsidRPr="00C63F83" w:rsidRDefault="00FE119A" w:rsidP="00FE119A">
            <w:pPr>
              <w:spacing w:before="60" w:after="60"/>
              <w:jc w:val="center"/>
            </w:pPr>
          </w:p>
        </w:tc>
        <w:tc>
          <w:tcPr>
            <w:tcW w:w="752" w:type="dxa"/>
            <w:shd w:val="clear" w:color="auto" w:fill="F3F3F3"/>
          </w:tcPr>
          <w:p w:rsidR="00FE119A" w:rsidRPr="00C63F83" w:rsidRDefault="007B4305" w:rsidP="00FE119A">
            <w:pPr>
              <w:spacing w:before="60" w:after="60" w:line="240" w:lineRule="auto"/>
            </w:pPr>
            <w:r w:rsidRPr="00C63F83">
              <w:t>2</w:t>
            </w:r>
          </w:p>
        </w:tc>
        <w:tc>
          <w:tcPr>
            <w:tcW w:w="7985" w:type="dxa"/>
          </w:tcPr>
          <w:p w:rsidR="00FE119A" w:rsidRPr="00C63F83" w:rsidRDefault="007B4305" w:rsidP="00FE119A">
            <w:pPr>
              <w:spacing w:before="60" w:after="60" w:line="240" w:lineRule="auto"/>
              <w:rPr>
                <w:lang w:eastAsia="zh-CN"/>
              </w:rPr>
            </w:pPr>
            <w:r w:rsidRPr="00C63F83">
              <w:rPr>
                <w:rFonts w:hint="eastAsia"/>
                <w:lang w:eastAsia="zh-CN"/>
              </w:rPr>
              <w:t>Implement front-end and back-end websites</w:t>
            </w:r>
          </w:p>
        </w:tc>
      </w:tr>
      <w:tr w:rsidR="00FE119A" w:rsidRPr="00C63F83">
        <w:tc>
          <w:tcPr>
            <w:tcW w:w="839" w:type="dxa"/>
            <w:vMerge/>
            <w:shd w:val="clear" w:color="auto" w:fill="F3F3F3"/>
          </w:tcPr>
          <w:p w:rsidR="00FE119A" w:rsidRPr="00C63F83" w:rsidRDefault="00FE119A" w:rsidP="00FE119A">
            <w:pPr>
              <w:spacing w:before="60" w:after="60"/>
              <w:jc w:val="center"/>
            </w:pPr>
          </w:p>
        </w:tc>
        <w:tc>
          <w:tcPr>
            <w:tcW w:w="752" w:type="dxa"/>
            <w:shd w:val="clear" w:color="auto" w:fill="F3F3F3"/>
          </w:tcPr>
          <w:p w:rsidR="00FE119A" w:rsidRPr="00C63F83" w:rsidRDefault="007B4305" w:rsidP="00FE119A">
            <w:pPr>
              <w:spacing w:before="60" w:after="60" w:line="240" w:lineRule="auto"/>
            </w:pPr>
            <w:r w:rsidRPr="00C63F83">
              <w:t>3</w:t>
            </w:r>
          </w:p>
        </w:tc>
        <w:tc>
          <w:tcPr>
            <w:tcW w:w="7985" w:type="dxa"/>
          </w:tcPr>
          <w:p w:rsidR="00FE119A" w:rsidRPr="00C63F83" w:rsidRDefault="007B4305" w:rsidP="00FE119A">
            <w:pPr>
              <w:spacing w:before="60" w:after="60" w:line="240" w:lineRule="auto"/>
            </w:pPr>
            <w:r w:rsidRPr="00C63F83">
              <w:rPr>
                <w:rFonts w:hint="eastAsia"/>
                <w:lang w:eastAsia="zh-CN"/>
              </w:rPr>
              <w:t>Implement front-end and back-end websites</w:t>
            </w:r>
          </w:p>
        </w:tc>
      </w:tr>
      <w:tr w:rsidR="00FE119A" w:rsidRPr="00C63F83">
        <w:tc>
          <w:tcPr>
            <w:tcW w:w="839" w:type="dxa"/>
            <w:vMerge/>
            <w:shd w:val="clear" w:color="auto" w:fill="F3F3F3"/>
          </w:tcPr>
          <w:p w:rsidR="00FE119A" w:rsidRPr="00C63F83" w:rsidRDefault="00FE119A" w:rsidP="00FE119A">
            <w:pPr>
              <w:spacing w:before="60" w:after="60"/>
              <w:jc w:val="center"/>
            </w:pPr>
          </w:p>
        </w:tc>
        <w:tc>
          <w:tcPr>
            <w:tcW w:w="752" w:type="dxa"/>
            <w:shd w:val="clear" w:color="auto" w:fill="F3F3F3"/>
          </w:tcPr>
          <w:p w:rsidR="00FE119A" w:rsidRPr="00C63F83" w:rsidRDefault="007B4305" w:rsidP="00FE119A">
            <w:pPr>
              <w:spacing w:before="60" w:after="60" w:line="240" w:lineRule="auto"/>
            </w:pPr>
            <w:r w:rsidRPr="00C63F83">
              <w:t>4</w:t>
            </w:r>
          </w:p>
        </w:tc>
        <w:tc>
          <w:tcPr>
            <w:tcW w:w="7985" w:type="dxa"/>
          </w:tcPr>
          <w:p w:rsidR="00FE119A" w:rsidRPr="00C63F83" w:rsidRDefault="007B4305" w:rsidP="00FE119A">
            <w:pPr>
              <w:spacing w:before="60" w:after="60" w:line="240" w:lineRule="auto"/>
              <w:rPr>
                <w:lang w:eastAsia="zh-CN"/>
              </w:rPr>
            </w:pPr>
            <w:r w:rsidRPr="00C63F83">
              <w:rPr>
                <w:rFonts w:hint="eastAsia"/>
                <w:lang w:eastAsia="zh-CN"/>
              </w:rPr>
              <w:t>Internal test and fix bugs if there is any</w:t>
            </w:r>
          </w:p>
        </w:tc>
      </w:tr>
    </w:tbl>
    <w:p w:rsidR="00FE119A" w:rsidRDefault="00FE119A" w:rsidP="00FE119A">
      <w:pPr>
        <w:jc w:val="both"/>
        <w:rPr>
          <w:rFonts w:cs="Arial"/>
          <w:szCs w:val="20"/>
        </w:rPr>
      </w:pPr>
    </w:p>
    <w:p w:rsidR="00FE119A" w:rsidRPr="0083156E" w:rsidRDefault="007B4305" w:rsidP="00FE119A">
      <w:pPr>
        <w:jc w:val="both"/>
        <w:rPr>
          <w:rFonts w:cs="Arial"/>
          <w:b/>
          <w:sz w:val="24"/>
        </w:rPr>
      </w:pPr>
      <w:r w:rsidRPr="0083156E">
        <w:rPr>
          <w:rFonts w:cs="Arial"/>
          <w:b/>
          <w:sz w:val="24"/>
        </w:rPr>
        <w:t>Testing</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839"/>
        <w:gridCol w:w="752"/>
        <w:gridCol w:w="7985"/>
      </w:tblGrid>
      <w:tr w:rsidR="00FE119A" w:rsidRPr="00C63F83">
        <w:tc>
          <w:tcPr>
            <w:tcW w:w="9576" w:type="dxa"/>
            <w:gridSpan w:val="3"/>
            <w:shd w:val="clear" w:color="auto" w:fill="E6E6E6"/>
          </w:tcPr>
          <w:p w:rsidR="00FE119A" w:rsidRPr="00C63F83" w:rsidRDefault="007B4305" w:rsidP="00FE119A">
            <w:pPr>
              <w:spacing w:before="60" w:after="60" w:line="240" w:lineRule="auto"/>
              <w:rPr>
                <w:b/>
                <w:sz w:val="22"/>
                <w:szCs w:val="22"/>
              </w:rPr>
            </w:pPr>
            <w:r w:rsidRPr="00C63F83">
              <w:rPr>
                <w:b/>
                <w:sz w:val="22"/>
                <w:szCs w:val="22"/>
              </w:rPr>
              <w:t>Testing and Final Phase</w:t>
            </w:r>
          </w:p>
        </w:tc>
      </w:tr>
      <w:tr w:rsidR="00FE119A" w:rsidRPr="00C63F83">
        <w:tc>
          <w:tcPr>
            <w:tcW w:w="839" w:type="dxa"/>
            <w:tcBorders>
              <w:bottom w:val="single" w:sz="4" w:space="0" w:color="808080"/>
            </w:tcBorders>
            <w:shd w:val="clear" w:color="auto" w:fill="E6E6E6"/>
          </w:tcPr>
          <w:p w:rsidR="00FE119A" w:rsidRPr="00C63F83" w:rsidRDefault="007B4305" w:rsidP="00FE119A">
            <w:pPr>
              <w:spacing w:before="60" w:after="60" w:line="240" w:lineRule="auto"/>
              <w:rPr>
                <w:b/>
              </w:rPr>
            </w:pPr>
            <w:r w:rsidRPr="00C63F83">
              <w:rPr>
                <w:b/>
              </w:rPr>
              <w:t>Period</w:t>
            </w:r>
          </w:p>
        </w:tc>
        <w:tc>
          <w:tcPr>
            <w:tcW w:w="752" w:type="dxa"/>
            <w:tcBorders>
              <w:bottom w:val="single" w:sz="4" w:space="0" w:color="808080"/>
            </w:tcBorders>
            <w:shd w:val="clear" w:color="auto" w:fill="E6E6E6"/>
          </w:tcPr>
          <w:p w:rsidR="00FE119A" w:rsidRPr="00C63F83" w:rsidRDefault="007B4305" w:rsidP="00FE119A">
            <w:pPr>
              <w:spacing w:before="60" w:after="60" w:line="240" w:lineRule="auto"/>
              <w:rPr>
                <w:b/>
              </w:rPr>
            </w:pPr>
            <w:proofErr w:type="gramStart"/>
            <w:r w:rsidRPr="00C63F83">
              <w:rPr>
                <w:b/>
              </w:rPr>
              <w:t>week</w:t>
            </w:r>
            <w:proofErr w:type="gramEnd"/>
          </w:p>
        </w:tc>
        <w:tc>
          <w:tcPr>
            <w:tcW w:w="7985" w:type="dxa"/>
            <w:shd w:val="clear" w:color="auto" w:fill="E6E6E6"/>
          </w:tcPr>
          <w:p w:rsidR="00FE119A" w:rsidRPr="00C63F83" w:rsidRDefault="007B4305" w:rsidP="00FE119A">
            <w:pPr>
              <w:spacing w:before="60" w:after="60" w:line="240" w:lineRule="auto"/>
              <w:rPr>
                <w:b/>
              </w:rPr>
            </w:pPr>
            <w:r w:rsidRPr="00C63F83">
              <w:rPr>
                <w:b/>
              </w:rPr>
              <w:t>Planned Development steps</w:t>
            </w:r>
          </w:p>
        </w:tc>
      </w:tr>
      <w:tr w:rsidR="00FE119A" w:rsidRPr="00C63F83">
        <w:tc>
          <w:tcPr>
            <w:tcW w:w="839" w:type="dxa"/>
            <w:vMerge w:val="restart"/>
            <w:shd w:val="clear" w:color="auto" w:fill="F3F3F3"/>
          </w:tcPr>
          <w:p w:rsidR="00FE119A" w:rsidRPr="00C63F83" w:rsidRDefault="007B4305" w:rsidP="00FE119A">
            <w:pPr>
              <w:spacing w:before="60" w:after="60" w:line="240" w:lineRule="auto"/>
              <w:jc w:val="center"/>
            </w:pPr>
            <w:r w:rsidRPr="00C63F83">
              <w:t>2</w:t>
            </w:r>
          </w:p>
        </w:tc>
        <w:tc>
          <w:tcPr>
            <w:tcW w:w="752" w:type="dxa"/>
            <w:shd w:val="clear" w:color="auto" w:fill="F3F3F3"/>
          </w:tcPr>
          <w:p w:rsidR="00FE119A" w:rsidRPr="00C63F83" w:rsidRDefault="007B4305" w:rsidP="00FE119A">
            <w:pPr>
              <w:spacing w:before="60" w:after="60" w:line="240" w:lineRule="auto"/>
            </w:pPr>
            <w:r w:rsidRPr="00C63F83">
              <w:t>5</w:t>
            </w:r>
          </w:p>
        </w:tc>
        <w:tc>
          <w:tcPr>
            <w:tcW w:w="7985" w:type="dxa"/>
          </w:tcPr>
          <w:p w:rsidR="00FE119A" w:rsidRPr="00C63F83" w:rsidRDefault="007B4305" w:rsidP="00FE119A">
            <w:pPr>
              <w:numPr>
                <w:ilvl w:val="0"/>
                <w:numId w:val="16"/>
              </w:numPr>
              <w:tabs>
                <w:tab w:val="clear" w:pos="720"/>
                <w:tab w:val="num" w:pos="389"/>
              </w:tabs>
              <w:spacing w:before="60" w:after="60" w:line="240" w:lineRule="auto"/>
              <w:ind w:left="389"/>
            </w:pPr>
            <w:r w:rsidRPr="00C63F83">
              <w:t>Beta Public Testing:</w:t>
            </w:r>
          </w:p>
          <w:p w:rsidR="00FE119A" w:rsidRPr="00C63F83" w:rsidRDefault="007B4305" w:rsidP="00FE119A">
            <w:pPr>
              <w:tabs>
                <w:tab w:val="num" w:pos="389"/>
              </w:tabs>
              <w:spacing w:before="60" w:after="60" w:line="240" w:lineRule="auto"/>
              <w:ind w:left="389"/>
            </w:pPr>
            <w:r w:rsidRPr="00C63F83">
              <w:t>Feedback Colleagues will be asked to create student and Institute accounts and try using the system will be collected</w:t>
            </w:r>
          </w:p>
          <w:p w:rsidR="00FE119A" w:rsidRPr="00C63F83" w:rsidRDefault="007B4305" w:rsidP="00FE119A">
            <w:pPr>
              <w:numPr>
                <w:ilvl w:val="0"/>
                <w:numId w:val="16"/>
              </w:numPr>
              <w:tabs>
                <w:tab w:val="clear" w:pos="720"/>
                <w:tab w:val="num" w:pos="389"/>
              </w:tabs>
              <w:spacing w:before="60" w:after="60" w:line="240" w:lineRule="auto"/>
              <w:ind w:left="389"/>
            </w:pPr>
            <w:r w:rsidRPr="00C63F83">
              <w:t>Parallel to beta testing writing of the Final report will be started</w:t>
            </w:r>
          </w:p>
        </w:tc>
      </w:tr>
      <w:tr w:rsidR="00FE119A" w:rsidRPr="00C63F83">
        <w:tc>
          <w:tcPr>
            <w:tcW w:w="839" w:type="dxa"/>
            <w:vMerge/>
            <w:shd w:val="clear" w:color="auto" w:fill="F3F3F3"/>
          </w:tcPr>
          <w:p w:rsidR="00FE119A" w:rsidRPr="00C63F83" w:rsidRDefault="00FE119A" w:rsidP="00FE119A">
            <w:pPr>
              <w:spacing w:before="60" w:after="60" w:line="240" w:lineRule="auto"/>
            </w:pPr>
          </w:p>
        </w:tc>
        <w:tc>
          <w:tcPr>
            <w:tcW w:w="752" w:type="dxa"/>
            <w:shd w:val="clear" w:color="auto" w:fill="F3F3F3"/>
          </w:tcPr>
          <w:p w:rsidR="00FE119A" w:rsidRPr="00C63F83" w:rsidRDefault="007B4305" w:rsidP="00FE119A">
            <w:pPr>
              <w:spacing w:before="60" w:after="60" w:line="240" w:lineRule="auto"/>
            </w:pPr>
            <w:r w:rsidRPr="00C63F83">
              <w:t>6</w:t>
            </w:r>
          </w:p>
        </w:tc>
        <w:tc>
          <w:tcPr>
            <w:tcW w:w="7985" w:type="dxa"/>
          </w:tcPr>
          <w:p w:rsidR="00FE119A" w:rsidRPr="00C63F83" w:rsidRDefault="007B4305" w:rsidP="00FE119A">
            <w:pPr>
              <w:numPr>
                <w:ilvl w:val="0"/>
                <w:numId w:val="17"/>
              </w:numPr>
              <w:tabs>
                <w:tab w:val="clear" w:pos="720"/>
                <w:tab w:val="num" w:pos="389"/>
              </w:tabs>
              <w:spacing w:before="60" w:after="60" w:line="240" w:lineRule="auto"/>
              <w:ind w:left="389"/>
            </w:pPr>
            <w:r w:rsidRPr="00C63F83">
              <w:t>Adjustments based on test results of Beta testing</w:t>
            </w:r>
          </w:p>
          <w:p w:rsidR="00FE119A" w:rsidRPr="00C63F83" w:rsidRDefault="007B4305" w:rsidP="00FE119A">
            <w:pPr>
              <w:numPr>
                <w:ilvl w:val="0"/>
                <w:numId w:val="17"/>
              </w:numPr>
              <w:tabs>
                <w:tab w:val="clear" w:pos="720"/>
                <w:tab w:val="num" w:pos="389"/>
              </w:tabs>
              <w:spacing w:before="60" w:after="60" w:line="240" w:lineRule="auto"/>
              <w:ind w:left="389"/>
            </w:pPr>
            <w:r w:rsidRPr="00C63F83">
              <w:t>Debugging</w:t>
            </w:r>
          </w:p>
          <w:p w:rsidR="00FE119A" w:rsidRPr="00C63F83" w:rsidRDefault="007B4305" w:rsidP="00FE119A">
            <w:pPr>
              <w:numPr>
                <w:ilvl w:val="0"/>
                <w:numId w:val="17"/>
              </w:numPr>
              <w:tabs>
                <w:tab w:val="clear" w:pos="720"/>
                <w:tab w:val="num" w:pos="389"/>
              </w:tabs>
              <w:spacing w:before="60" w:after="60" w:line="240" w:lineRule="auto"/>
              <w:ind w:left="389"/>
            </w:pPr>
            <w:r w:rsidRPr="00C63F83">
              <w:t>Finish Final Report</w:t>
            </w:r>
          </w:p>
        </w:tc>
      </w:tr>
      <w:tr w:rsidR="00FE119A" w:rsidRPr="00C63F83">
        <w:tc>
          <w:tcPr>
            <w:tcW w:w="839" w:type="dxa"/>
            <w:vMerge/>
            <w:shd w:val="clear" w:color="auto" w:fill="F3F3F3"/>
          </w:tcPr>
          <w:p w:rsidR="00FE119A" w:rsidRPr="00C63F83" w:rsidRDefault="00FE119A" w:rsidP="00FE119A">
            <w:pPr>
              <w:spacing w:before="60" w:after="60" w:line="240" w:lineRule="auto"/>
            </w:pPr>
          </w:p>
        </w:tc>
        <w:tc>
          <w:tcPr>
            <w:tcW w:w="752" w:type="dxa"/>
            <w:shd w:val="clear" w:color="auto" w:fill="F3F3F3"/>
          </w:tcPr>
          <w:p w:rsidR="00FE119A" w:rsidRPr="00C63F83" w:rsidRDefault="007B4305" w:rsidP="00FE119A">
            <w:pPr>
              <w:spacing w:before="60" w:after="60" w:line="240" w:lineRule="auto"/>
            </w:pPr>
            <w:r w:rsidRPr="00C63F83">
              <w:t>7</w:t>
            </w:r>
          </w:p>
        </w:tc>
        <w:tc>
          <w:tcPr>
            <w:tcW w:w="7985" w:type="dxa"/>
          </w:tcPr>
          <w:p w:rsidR="00FE119A" w:rsidRPr="00C63F83" w:rsidRDefault="007B4305" w:rsidP="00FE119A">
            <w:pPr>
              <w:spacing w:before="60" w:after="60" w:line="240" w:lineRule="auto"/>
            </w:pPr>
            <w:r w:rsidRPr="00C63F83">
              <w:t>Final Presentation</w:t>
            </w:r>
          </w:p>
        </w:tc>
      </w:tr>
    </w:tbl>
    <w:p w:rsidR="00FE119A" w:rsidRDefault="00FE119A" w:rsidP="00FE119A">
      <w:pPr>
        <w:jc w:val="both"/>
        <w:rPr>
          <w:rFonts w:cs="Arial"/>
          <w:szCs w:val="20"/>
        </w:rPr>
      </w:pPr>
    </w:p>
    <w:p w:rsidR="00FE119A" w:rsidRDefault="00FE119A" w:rsidP="00FE119A">
      <w:pPr>
        <w:pStyle w:val="Heading1"/>
        <w:sectPr w:rsidR="00FE119A">
          <w:headerReference w:type="default" r:id="rId13"/>
          <w:pgSz w:w="12240" w:h="15840"/>
          <w:pgMar w:top="1440" w:right="1080" w:bottom="1440" w:left="1800" w:header="708" w:footer="708" w:gutter="0"/>
          <w:cols w:space="708"/>
          <w:docGrid w:linePitch="360"/>
        </w:sectPr>
      </w:pPr>
    </w:p>
    <w:p w:rsidR="00FE119A" w:rsidRDefault="007B4305" w:rsidP="00FE119A">
      <w:pPr>
        <w:pStyle w:val="Heading1"/>
      </w:pPr>
      <w:bookmarkStart w:id="26" w:name="_Toc241319154"/>
      <w:r>
        <w:t>Testing</w:t>
      </w:r>
      <w:bookmarkEnd w:id="26"/>
    </w:p>
    <w:p w:rsidR="00FE119A" w:rsidRDefault="007B4305" w:rsidP="00FE119A">
      <w:r>
        <w:t xml:space="preserve">To ensuring the coherence of the final product, testing is very important and it is what translates the software from </w:t>
      </w:r>
      <w:r w:rsidR="00EF20A0">
        <w:t xml:space="preserve">the </w:t>
      </w:r>
      <w:r>
        <w:t xml:space="preserve">alpha </w:t>
      </w:r>
      <w:r w:rsidR="00EF20A0">
        <w:t xml:space="preserve">version </w:t>
      </w:r>
      <w:r>
        <w:t xml:space="preserve">through </w:t>
      </w:r>
      <w:r w:rsidR="00EF20A0">
        <w:t xml:space="preserve">the </w:t>
      </w:r>
      <w:r>
        <w:t xml:space="preserve">beta to </w:t>
      </w:r>
      <w:r w:rsidR="00EF20A0">
        <w:t>the final release. Two types of testing will be used during the development:</w:t>
      </w:r>
      <w:r>
        <w:t xml:space="preserve"> Unit testing and application testing.</w:t>
      </w:r>
    </w:p>
    <w:p w:rsidR="00FE119A" w:rsidRDefault="00FE119A" w:rsidP="00FE119A"/>
    <w:p w:rsidR="00FE119A" w:rsidRDefault="007B4305" w:rsidP="00FE119A">
      <w:pPr>
        <w:pStyle w:val="Heading3"/>
      </w:pPr>
      <w:bookmarkStart w:id="27" w:name="_Toc241319155"/>
      <w:r w:rsidRPr="009238B8">
        <w:rPr>
          <w:rStyle w:val="Heading2Char"/>
          <w:i w:val="0"/>
          <w:iCs w:val="0"/>
          <w:sz w:val="24"/>
        </w:rPr>
        <w:t>Unit Testing</w:t>
      </w:r>
      <w:bookmarkEnd w:id="27"/>
      <w:r>
        <w:t xml:space="preserve"> </w:t>
      </w:r>
    </w:p>
    <w:p w:rsidR="00FE119A" w:rsidRDefault="007B4305" w:rsidP="00FE119A">
      <w:r>
        <w:t xml:space="preserve">Unit testing is a type of testing that is done during the coding. </w:t>
      </w:r>
      <w:r w:rsidR="00EF20A0">
        <w:t>After</w:t>
      </w:r>
      <w:r>
        <w:t xml:space="preserve"> each function, if the language allows it, you create a special block (it can also </w:t>
      </w:r>
      <w:r w:rsidR="00D66721">
        <w:t>b</w:t>
      </w:r>
      <w:r>
        <w:t>e a normal function if there is no such feature provided by the language), and inside it you call the last function you wrote with a parameter and check if the result is what you expected, if not then you have a mistake in your code. Usually unit tests are called when the program is run in debug mode and before it starts its normal operation. Unit tests are not compiled in the final release.</w:t>
      </w:r>
    </w:p>
    <w:p w:rsidR="00FE119A" w:rsidRDefault="007B4305" w:rsidP="00FE119A">
      <w:pPr>
        <w:pStyle w:val="Heading3"/>
      </w:pPr>
      <w:bookmarkStart w:id="28" w:name="_Toc241319156"/>
      <w:r w:rsidRPr="009238B8">
        <w:rPr>
          <w:rStyle w:val="Heading2Char"/>
          <w:i w:val="0"/>
          <w:iCs w:val="0"/>
          <w:sz w:val="24"/>
        </w:rPr>
        <w:t>Application Tests</w:t>
      </w:r>
      <w:bookmarkEnd w:id="28"/>
    </w:p>
    <w:p w:rsidR="00FE119A" w:rsidRDefault="007B4305" w:rsidP="00FE119A">
      <w:r>
        <w:t xml:space="preserve">After the application components are assembled into one unit, we test if that unit works in different conditions. In our case that translates to testing the back-end's database coherence, speed of SQL transactions, checking for bottlenecks and so on. </w:t>
      </w:r>
    </w:p>
    <w:p w:rsidR="00FE119A" w:rsidRDefault="00FE119A" w:rsidP="00FE119A"/>
    <w:p w:rsidR="00FE119A" w:rsidRPr="000531F4" w:rsidRDefault="007B4305" w:rsidP="00FE119A">
      <w:pPr>
        <w:sectPr w:rsidR="00FE119A" w:rsidRPr="000531F4">
          <w:headerReference w:type="default" r:id="rId14"/>
          <w:pgSz w:w="12240" w:h="15840"/>
          <w:pgMar w:top="1440" w:right="1080" w:bottom="1440" w:left="1800" w:header="708" w:footer="708" w:gutter="0"/>
          <w:cols w:space="708"/>
          <w:docGrid w:linePitch="360"/>
        </w:sectPr>
      </w:pPr>
      <w:r>
        <w:t>On the front end that Application Testing translates to: Can the user buy an item from the sto</w:t>
      </w:r>
      <w:r w:rsidR="00D66721">
        <w:t>re, change his profile settings and</w:t>
      </w:r>
      <w:r>
        <w:t xml:space="preserve"> view his purchase history</w:t>
      </w:r>
      <w:r w:rsidR="00D66721">
        <w:t>?</w:t>
      </w:r>
      <w:r>
        <w:t xml:space="preserve"> </w:t>
      </w:r>
      <w:r w:rsidR="00D66721">
        <w:t>Are</w:t>
      </w:r>
      <w:r>
        <w:t xml:space="preserve"> the payment methods </w:t>
      </w:r>
      <w:r w:rsidR="00D66721">
        <w:t>working?</w:t>
      </w:r>
      <w:r>
        <w:t xml:space="preserve"> This has to be checked on several different browsers: IE 6.0 and higher, Chrome, Firefox, and Safari.</w:t>
      </w:r>
    </w:p>
    <w:p w:rsidR="00942977" w:rsidRPr="00942977" w:rsidRDefault="007B4305" w:rsidP="00FE119A">
      <w:pPr>
        <w:pStyle w:val="Heading1"/>
      </w:pPr>
      <w:bookmarkStart w:id="29" w:name="_Toc241319157"/>
      <w:r w:rsidRPr="00942977">
        <w:t>Hardware and Software</w:t>
      </w:r>
      <w:bookmarkEnd w:id="29"/>
    </w:p>
    <w:p w:rsidR="00FE119A" w:rsidRDefault="007B4305" w:rsidP="00FE119A">
      <w:pPr>
        <w:jc w:val="both"/>
        <w:rPr>
          <w:rFonts w:cs="Arial"/>
          <w:szCs w:val="20"/>
        </w:rPr>
      </w:pPr>
      <w:r>
        <w:rPr>
          <w:rFonts w:cs="Arial"/>
          <w:szCs w:val="20"/>
        </w:rPr>
        <w:t>Hardware needed for development of the project:</w:t>
      </w:r>
    </w:p>
    <w:p w:rsidR="00FE119A" w:rsidRDefault="007B4305" w:rsidP="00FE119A">
      <w:pPr>
        <w:numPr>
          <w:ilvl w:val="0"/>
          <w:numId w:val="1"/>
        </w:numPr>
        <w:jc w:val="both"/>
        <w:rPr>
          <w:rFonts w:cs="Arial"/>
          <w:szCs w:val="20"/>
        </w:rPr>
      </w:pPr>
      <w:r>
        <w:rPr>
          <w:rFonts w:cs="Arial"/>
          <w:szCs w:val="20"/>
        </w:rPr>
        <w:t>Minimum specification for client and development purpose:</w:t>
      </w:r>
    </w:p>
    <w:p w:rsidR="00FE119A" w:rsidRDefault="007B4305" w:rsidP="00FE119A">
      <w:pPr>
        <w:numPr>
          <w:ilvl w:val="1"/>
          <w:numId w:val="1"/>
        </w:numPr>
        <w:tabs>
          <w:tab w:val="clear" w:pos="1080"/>
          <w:tab w:val="num" w:pos="720"/>
          <w:tab w:val="left" w:pos="1800"/>
          <w:tab w:val="left" w:pos="1980"/>
        </w:tabs>
        <w:ind w:left="720"/>
        <w:jc w:val="both"/>
        <w:rPr>
          <w:rFonts w:cs="Arial"/>
          <w:szCs w:val="20"/>
        </w:rPr>
      </w:pPr>
      <w:proofErr w:type="gramStart"/>
      <w:r>
        <w:rPr>
          <w:rFonts w:cs="Arial"/>
          <w:szCs w:val="20"/>
        </w:rPr>
        <w:t>Processor</w:t>
      </w:r>
      <w:r>
        <w:rPr>
          <w:rFonts w:cs="Arial"/>
          <w:szCs w:val="20"/>
        </w:rPr>
        <w:tab/>
        <w:t>:</w:t>
      </w:r>
      <w:proofErr w:type="gramEnd"/>
      <w:r>
        <w:rPr>
          <w:rFonts w:cs="Arial"/>
          <w:szCs w:val="20"/>
        </w:rPr>
        <w:tab/>
        <w:t>Pentium 300MHz or faster.</w:t>
      </w:r>
    </w:p>
    <w:p w:rsidR="00FE119A" w:rsidRDefault="007B4305" w:rsidP="00FE119A">
      <w:pPr>
        <w:numPr>
          <w:ilvl w:val="1"/>
          <w:numId w:val="1"/>
        </w:numPr>
        <w:tabs>
          <w:tab w:val="clear" w:pos="1080"/>
          <w:tab w:val="num" w:pos="720"/>
          <w:tab w:val="left" w:pos="1800"/>
          <w:tab w:val="left" w:pos="1980"/>
        </w:tabs>
        <w:ind w:left="720"/>
        <w:jc w:val="both"/>
        <w:rPr>
          <w:rFonts w:cs="Arial"/>
          <w:szCs w:val="20"/>
        </w:rPr>
      </w:pPr>
      <w:proofErr w:type="gramStart"/>
      <w:r>
        <w:rPr>
          <w:rFonts w:cs="Arial"/>
          <w:szCs w:val="20"/>
        </w:rPr>
        <w:t>RAM</w:t>
      </w:r>
      <w:r>
        <w:rPr>
          <w:rFonts w:cs="Arial"/>
          <w:szCs w:val="20"/>
        </w:rPr>
        <w:tab/>
        <w:t>:</w:t>
      </w:r>
      <w:proofErr w:type="gramEnd"/>
      <w:r>
        <w:rPr>
          <w:rFonts w:cs="Arial"/>
          <w:szCs w:val="20"/>
        </w:rPr>
        <w:tab/>
        <w:t>128MB or higher.</w:t>
      </w:r>
    </w:p>
    <w:p w:rsidR="00FE119A" w:rsidRDefault="007B4305" w:rsidP="00FE119A">
      <w:pPr>
        <w:numPr>
          <w:ilvl w:val="1"/>
          <w:numId w:val="1"/>
        </w:numPr>
        <w:tabs>
          <w:tab w:val="clear" w:pos="1080"/>
          <w:tab w:val="num" w:pos="720"/>
          <w:tab w:val="left" w:pos="1800"/>
          <w:tab w:val="left" w:pos="1980"/>
        </w:tabs>
        <w:ind w:left="720"/>
        <w:jc w:val="both"/>
        <w:rPr>
          <w:rFonts w:cs="Arial"/>
          <w:szCs w:val="20"/>
        </w:rPr>
      </w:pPr>
      <w:r>
        <w:rPr>
          <w:rFonts w:cs="Arial"/>
          <w:szCs w:val="20"/>
        </w:rPr>
        <w:t xml:space="preserve">Hard </w:t>
      </w:r>
      <w:proofErr w:type="gramStart"/>
      <w:r>
        <w:rPr>
          <w:rFonts w:cs="Arial"/>
          <w:szCs w:val="20"/>
        </w:rPr>
        <w:t>disk</w:t>
      </w:r>
      <w:r>
        <w:rPr>
          <w:rFonts w:cs="Arial"/>
          <w:szCs w:val="20"/>
        </w:rPr>
        <w:tab/>
        <w:t>:</w:t>
      </w:r>
      <w:proofErr w:type="gramEnd"/>
      <w:r>
        <w:rPr>
          <w:rFonts w:cs="Arial"/>
          <w:szCs w:val="20"/>
        </w:rPr>
        <w:tab/>
        <w:t>minimum 20GB</w:t>
      </w:r>
    </w:p>
    <w:p w:rsidR="00FE119A" w:rsidRDefault="007B4305" w:rsidP="00FE119A">
      <w:pPr>
        <w:numPr>
          <w:ilvl w:val="0"/>
          <w:numId w:val="1"/>
        </w:numPr>
        <w:jc w:val="both"/>
        <w:rPr>
          <w:rFonts w:cs="Arial"/>
          <w:szCs w:val="20"/>
        </w:rPr>
      </w:pPr>
      <w:r>
        <w:rPr>
          <w:rFonts w:cs="Arial"/>
          <w:szCs w:val="20"/>
        </w:rPr>
        <w:t>Minimum specification for server purpose:</w:t>
      </w:r>
    </w:p>
    <w:p w:rsidR="00FE119A" w:rsidRDefault="007B4305" w:rsidP="00FE119A">
      <w:pPr>
        <w:numPr>
          <w:ilvl w:val="1"/>
          <w:numId w:val="1"/>
        </w:numPr>
        <w:tabs>
          <w:tab w:val="clear" w:pos="1080"/>
          <w:tab w:val="num" w:pos="720"/>
          <w:tab w:val="left" w:pos="1800"/>
          <w:tab w:val="left" w:pos="1980"/>
        </w:tabs>
        <w:ind w:left="720"/>
        <w:jc w:val="both"/>
        <w:rPr>
          <w:rFonts w:cs="Arial"/>
          <w:szCs w:val="20"/>
        </w:rPr>
      </w:pPr>
      <w:proofErr w:type="gramStart"/>
      <w:r>
        <w:rPr>
          <w:rFonts w:cs="Arial"/>
          <w:szCs w:val="20"/>
        </w:rPr>
        <w:t>Processor</w:t>
      </w:r>
      <w:r>
        <w:rPr>
          <w:rFonts w:cs="Arial"/>
          <w:szCs w:val="20"/>
        </w:rPr>
        <w:tab/>
        <w:t>:</w:t>
      </w:r>
      <w:proofErr w:type="gramEnd"/>
      <w:r>
        <w:rPr>
          <w:rFonts w:cs="Arial"/>
          <w:szCs w:val="20"/>
        </w:rPr>
        <w:tab/>
        <w:t>Pentium 550MHz or faster</w:t>
      </w:r>
    </w:p>
    <w:p w:rsidR="00FE119A" w:rsidRDefault="007B4305" w:rsidP="00FE119A">
      <w:pPr>
        <w:numPr>
          <w:ilvl w:val="1"/>
          <w:numId w:val="1"/>
        </w:numPr>
        <w:tabs>
          <w:tab w:val="clear" w:pos="1080"/>
          <w:tab w:val="num" w:pos="720"/>
          <w:tab w:val="left" w:pos="1800"/>
          <w:tab w:val="left" w:pos="1980"/>
        </w:tabs>
        <w:ind w:left="720"/>
        <w:jc w:val="both"/>
        <w:rPr>
          <w:rFonts w:cs="Arial"/>
          <w:szCs w:val="20"/>
        </w:rPr>
      </w:pPr>
      <w:proofErr w:type="gramStart"/>
      <w:r>
        <w:rPr>
          <w:rFonts w:cs="Arial"/>
          <w:szCs w:val="20"/>
        </w:rPr>
        <w:t>RAM</w:t>
      </w:r>
      <w:r>
        <w:rPr>
          <w:rFonts w:cs="Arial"/>
          <w:szCs w:val="20"/>
        </w:rPr>
        <w:tab/>
        <w:t>:</w:t>
      </w:r>
      <w:proofErr w:type="gramEnd"/>
      <w:r>
        <w:rPr>
          <w:rFonts w:cs="Arial"/>
          <w:szCs w:val="20"/>
        </w:rPr>
        <w:tab/>
        <w:t>256MB or higher</w:t>
      </w:r>
    </w:p>
    <w:p w:rsidR="00FE119A" w:rsidRDefault="007B4305" w:rsidP="00FE119A">
      <w:pPr>
        <w:numPr>
          <w:ilvl w:val="1"/>
          <w:numId w:val="1"/>
        </w:numPr>
        <w:tabs>
          <w:tab w:val="clear" w:pos="1080"/>
          <w:tab w:val="num" w:pos="720"/>
          <w:tab w:val="left" w:pos="1800"/>
          <w:tab w:val="left" w:pos="1980"/>
        </w:tabs>
        <w:ind w:left="720"/>
        <w:jc w:val="both"/>
        <w:rPr>
          <w:rFonts w:cs="Arial"/>
          <w:szCs w:val="20"/>
        </w:rPr>
      </w:pPr>
      <w:r>
        <w:rPr>
          <w:rFonts w:cs="Arial"/>
          <w:szCs w:val="20"/>
        </w:rPr>
        <w:t xml:space="preserve">Hard </w:t>
      </w:r>
      <w:proofErr w:type="gramStart"/>
      <w:r>
        <w:rPr>
          <w:rFonts w:cs="Arial"/>
          <w:szCs w:val="20"/>
        </w:rPr>
        <w:t>disk</w:t>
      </w:r>
      <w:r>
        <w:rPr>
          <w:rFonts w:cs="Arial"/>
          <w:szCs w:val="20"/>
        </w:rPr>
        <w:tab/>
        <w:t>:</w:t>
      </w:r>
      <w:proofErr w:type="gramEnd"/>
      <w:r>
        <w:rPr>
          <w:rFonts w:cs="Arial"/>
          <w:szCs w:val="20"/>
        </w:rPr>
        <w:t xml:space="preserve">  60GB</w:t>
      </w:r>
    </w:p>
    <w:p w:rsidR="00FE119A" w:rsidRDefault="007B4305" w:rsidP="00FE119A">
      <w:pPr>
        <w:jc w:val="both"/>
        <w:rPr>
          <w:rFonts w:cs="Arial"/>
          <w:szCs w:val="20"/>
        </w:rPr>
      </w:pPr>
      <w:r>
        <w:rPr>
          <w:rFonts w:cs="Arial"/>
          <w:szCs w:val="20"/>
        </w:rPr>
        <w:t>Software requirements for development for this project:</w:t>
      </w:r>
    </w:p>
    <w:p w:rsidR="00FE119A" w:rsidRDefault="007B4305" w:rsidP="00FE119A">
      <w:pPr>
        <w:numPr>
          <w:ilvl w:val="0"/>
          <w:numId w:val="1"/>
        </w:numPr>
        <w:jc w:val="both"/>
        <w:rPr>
          <w:rFonts w:cs="Arial"/>
          <w:szCs w:val="20"/>
        </w:rPr>
      </w:pPr>
      <w:r>
        <w:rPr>
          <w:rFonts w:cs="Arial"/>
          <w:szCs w:val="20"/>
        </w:rPr>
        <w:t>Microsoft Windows XP for client and development purpose</w:t>
      </w:r>
    </w:p>
    <w:p w:rsidR="00FE119A" w:rsidRDefault="007B4305" w:rsidP="00FE119A">
      <w:pPr>
        <w:numPr>
          <w:ilvl w:val="0"/>
          <w:numId w:val="1"/>
        </w:numPr>
        <w:jc w:val="both"/>
        <w:rPr>
          <w:rFonts w:cs="Arial"/>
          <w:szCs w:val="20"/>
        </w:rPr>
      </w:pPr>
      <w:r>
        <w:rPr>
          <w:rFonts w:cs="Arial"/>
          <w:szCs w:val="20"/>
        </w:rPr>
        <w:t>Microsoft Windows Server with Internet Information Services (IIS) for server purpose (specific version to be decided later)</w:t>
      </w:r>
    </w:p>
    <w:p w:rsidR="00942977" w:rsidRDefault="007B4305" w:rsidP="00FE119A">
      <w:pPr>
        <w:numPr>
          <w:ilvl w:val="0"/>
          <w:numId w:val="1"/>
        </w:numPr>
        <w:jc w:val="both"/>
        <w:rPr>
          <w:rFonts w:cs="Arial"/>
          <w:szCs w:val="20"/>
        </w:rPr>
      </w:pPr>
      <w:r>
        <w:rPr>
          <w:rFonts w:cs="Arial"/>
          <w:szCs w:val="20"/>
        </w:rPr>
        <w:t>Microsoft Visual Studio 2008</w:t>
      </w:r>
    </w:p>
    <w:p w:rsidR="00FE119A" w:rsidRDefault="007B4305" w:rsidP="00FE119A">
      <w:pPr>
        <w:numPr>
          <w:ilvl w:val="0"/>
          <w:numId w:val="1"/>
        </w:numPr>
        <w:jc w:val="both"/>
        <w:rPr>
          <w:rFonts w:cs="Arial"/>
          <w:szCs w:val="20"/>
        </w:rPr>
      </w:pPr>
      <w:r>
        <w:rPr>
          <w:rFonts w:cs="Arial"/>
          <w:szCs w:val="20"/>
        </w:rPr>
        <w:t>Microsoft SQL Server 2005 Express Edition</w:t>
      </w:r>
    </w:p>
    <w:p w:rsidR="00FE119A" w:rsidRDefault="007B4305" w:rsidP="00FE119A">
      <w:pPr>
        <w:numPr>
          <w:ilvl w:val="0"/>
          <w:numId w:val="1"/>
        </w:numPr>
        <w:jc w:val="both"/>
        <w:rPr>
          <w:rFonts w:cs="Arial"/>
          <w:szCs w:val="20"/>
        </w:rPr>
      </w:pPr>
      <w:r>
        <w:rPr>
          <w:rFonts w:cs="Arial"/>
          <w:szCs w:val="20"/>
        </w:rPr>
        <w:t>Adobe Photoshop CS4</w:t>
      </w:r>
    </w:p>
    <w:p w:rsidR="00FE119A" w:rsidRDefault="007B4305" w:rsidP="00FE119A">
      <w:pPr>
        <w:numPr>
          <w:ilvl w:val="0"/>
          <w:numId w:val="3"/>
        </w:numPr>
        <w:jc w:val="both"/>
        <w:rPr>
          <w:rFonts w:cs="Arial"/>
          <w:szCs w:val="20"/>
        </w:rPr>
      </w:pPr>
      <w:r>
        <w:rPr>
          <w:rFonts w:cs="Arial"/>
          <w:szCs w:val="20"/>
        </w:rPr>
        <w:t>Various web browser applications (Internet Explorer, Mozilla Firefox, Google Chrome, and Apple Safari)</w:t>
      </w:r>
    </w:p>
    <w:p w:rsidR="00FE119A" w:rsidRDefault="00FE119A" w:rsidP="00FE119A">
      <w:pPr>
        <w:pStyle w:val="Heading1"/>
        <w:rPr>
          <w:szCs w:val="22"/>
        </w:rPr>
        <w:sectPr w:rsidR="00FE119A">
          <w:headerReference w:type="default" r:id="rId15"/>
          <w:pgSz w:w="12240" w:h="15840"/>
          <w:pgMar w:top="1440" w:right="1080" w:bottom="1440" w:left="1800" w:header="708" w:footer="708" w:gutter="0"/>
          <w:cols w:space="708"/>
          <w:docGrid w:linePitch="360"/>
        </w:sectPr>
      </w:pPr>
    </w:p>
    <w:p w:rsidR="00FE119A" w:rsidRPr="00CC323A" w:rsidRDefault="007B4305" w:rsidP="00FE119A">
      <w:pPr>
        <w:pStyle w:val="Heading1"/>
        <w:rPr>
          <w:szCs w:val="22"/>
        </w:rPr>
      </w:pPr>
      <w:bookmarkStart w:id="30" w:name="_Toc241319158"/>
      <w:r>
        <w:rPr>
          <w:szCs w:val="22"/>
        </w:rPr>
        <w:t>Literature</w:t>
      </w:r>
      <w:bookmarkEnd w:id="30"/>
    </w:p>
    <w:p w:rsidR="00FE119A" w:rsidRPr="00E83869" w:rsidRDefault="007B4305" w:rsidP="00FE119A">
      <w:pPr>
        <w:pStyle w:val="Heading3"/>
      </w:pPr>
      <w:bookmarkStart w:id="31" w:name="_Toc241319159"/>
      <w:r w:rsidRPr="00E83869">
        <w:t>Beginning ASP.NET 2.0 with C#</w:t>
      </w:r>
      <w:bookmarkEnd w:id="31"/>
    </w:p>
    <w:p w:rsidR="00FE119A" w:rsidRPr="00E83869" w:rsidRDefault="007B4305" w:rsidP="00FE119A">
      <w:pPr>
        <w:tabs>
          <w:tab w:val="left" w:pos="1170"/>
          <w:tab w:val="left" w:pos="1350"/>
        </w:tabs>
        <w:jc w:val="both"/>
        <w:rPr>
          <w:rFonts w:cs="Arial"/>
          <w:szCs w:val="20"/>
        </w:rPr>
      </w:pPr>
      <w:proofErr w:type="gramStart"/>
      <w:r w:rsidRPr="00E83869">
        <w:rPr>
          <w:rFonts w:cs="Arial"/>
          <w:szCs w:val="20"/>
        </w:rPr>
        <w:t>Authors</w:t>
      </w:r>
      <w:r>
        <w:rPr>
          <w:rFonts w:cs="Arial"/>
          <w:szCs w:val="20"/>
        </w:rPr>
        <w:tab/>
        <w:t>:</w:t>
      </w:r>
      <w:proofErr w:type="gramEnd"/>
      <w:r>
        <w:rPr>
          <w:rFonts w:cs="Arial"/>
          <w:szCs w:val="20"/>
        </w:rPr>
        <w:tab/>
      </w:r>
      <w:r w:rsidRPr="00E83869">
        <w:rPr>
          <w:rFonts w:cs="Arial"/>
          <w:szCs w:val="20"/>
        </w:rPr>
        <w:t xml:space="preserve">Chris Hart, John Kauffman, David </w:t>
      </w:r>
      <w:proofErr w:type="spellStart"/>
      <w:r w:rsidRPr="00E83869">
        <w:rPr>
          <w:rFonts w:cs="Arial"/>
          <w:szCs w:val="20"/>
        </w:rPr>
        <w:t>Sussman</w:t>
      </w:r>
      <w:proofErr w:type="spellEnd"/>
      <w:r w:rsidRPr="00E83869">
        <w:rPr>
          <w:rFonts w:cs="Arial"/>
          <w:szCs w:val="20"/>
        </w:rPr>
        <w:t xml:space="preserve">, Chris </w:t>
      </w:r>
      <w:proofErr w:type="spellStart"/>
      <w:r w:rsidRPr="00E83869">
        <w:rPr>
          <w:rFonts w:cs="Arial"/>
          <w:szCs w:val="20"/>
        </w:rPr>
        <w:t>Ullman</w:t>
      </w:r>
      <w:proofErr w:type="spellEnd"/>
    </w:p>
    <w:p w:rsidR="00FE119A" w:rsidRPr="00E83869" w:rsidRDefault="007B4305" w:rsidP="00FE119A">
      <w:pPr>
        <w:tabs>
          <w:tab w:val="left" w:pos="1170"/>
          <w:tab w:val="left" w:pos="1350"/>
        </w:tabs>
        <w:ind w:left="1350" w:hanging="1350"/>
        <w:jc w:val="both"/>
        <w:rPr>
          <w:rFonts w:cs="Arial"/>
          <w:szCs w:val="20"/>
        </w:rPr>
      </w:pPr>
      <w:proofErr w:type="gramStart"/>
      <w:r>
        <w:rPr>
          <w:rFonts w:cs="Arial"/>
          <w:szCs w:val="20"/>
        </w:rPr>
        <w:t>Description</w:t>
      </w:r>
      <w:r>
        <w:rPr>
          <w:rFonts w:cs="Arial"/>
          <w:szCs w:val="20"/>
        </w:rPr>
        <w:tab/>
        <w:t>:</w:t>
      </w:r>
      <w:proofErr w:type="gramEnd"/>
      <w:r>
        <w:rPr>
          <w:rFonts w:cs="Arial"/>
          <w:szCs w:val="20"/>
        </w:rPr>
        <w:tab/>
      </w:r>
      <w:r w:rsidRPr="00E83869">
        <w:rPr>
          <w:rFonts w:cs="Arial"/>
          <w:szCs w:val="20"/>
        </w:rPr>
        <w:t xml:space="preserve">Using code examples in C#, this invaluable beginner's guide shows you how to program web applications in ASP.NET 2.0 and see dynamic results with minimal effort. </w:t>
      </w:r>
    </w:p>
    <w:p w:rsidR="00FE119A" w:rsidRPr="00E83869" w:rsidRDefault="007B4305" w:rsidP="00FE119A">
      <w:pPr>
        <w:tabs>
          <w:tab w:val="left" w:pos="1170"/>
          <w:tab w:val="left" w:pos="1350"/>
        </w:tabs>
        <w:jc w:val="both"/>
        <w:rPr>
          <w:rFonts w:cs="Arial"/>
          <w:szCs w:val="20"/>
        </w:rPr>
      </w:pPr>
      <w:proofErr w:type="gramStart"/>
      <w:r w:rsidRPr="00E83869">
        <w:rPr>
          <w:rFonts w:cs="Arial"/>
          <w:szCs w:val="20"/>
        </w:rPr>
        <w:t>Publisher</w:t>
      </w:r>
      <w:r>
        <w:rPr>
          <w:rFonts w:cs="Arial"/>
          <w:szCs w:val="20"/>
        </w:rPr>
        <w:tab/>
        <w:t>:</w:t>
      </w:r>
      <w:proofErr w:type="gramEnd"/>
      <w:r>
        <w:rPr>
          <w:rFonts w:cs="Arial"/>
          <w:szCs w:val="20"/>
        </w:rPr>
        <w:tab/>
      </w:r>
      <w:proofErr w:type="spellStart"/>
      <w:r w:rsidRPr="00E83869">
        <w:rPr>
          <w:rFonts w:cs="Arial"/>
          <w:szCs w:val="20"/>
        </w:rPr>
        <w:t>Wrox</w:t>
      </w:r>
      <w:proofErr w:type="spellEnd"/>
      <w:r w:rsidRPr="00E83869">
        <w:rPr>
          <w:rFonts w:cs="Arial"/>
          <w:szCs w:val="20"/>
        </w:rPr>
        <w:t xml:space="preserve"> (May 8, 2006)</w:t>
      </w:r>
    </w:p>
    <w:p w:rsidR="00FE119A" w:rsidRPr="00E83869" w:rsidRDefault="007B4305" w:rsidP="00FE119A">
      <w:pPr>
        <w:tabs>
          <w:tab w:val="left" w:pos="1170"/>
          <w:tab w:val="left" w:pos="1350"/>
        </w:tabs>
        <w:jc w:val="both"/>
        <w:rPr>
          <w:rFonts w:cs="Arial"/>
          <w:szCs w:val="20"/>
        </w:rPr>
      </w:pPr>
      <w:proofErr w:type="gramStart"/>
      <w:r w:rsidRPr="00E83869">
        <w:rPr>
          <w:rFonts w:cs="Arial"/>
          <w:szCs w:val="20"/>
        </w:rPr>
        <w:t>Language</w:t>
      </w:r>
      <w:r>
        <w:rPr>
          <w:rFonts w:cs="Arial"/>
          <w:szCs w:val="20"/>
        </w:rPr>
        <w:tab/>
        <w:t>:</w:t>
      </w:r>
      <w:proofErr w:type="gramEnd"/>
      <w:r>
        <w:rPr>
          <w:rFonts w:cs="Arial"/>
          <w:szCs w:val="20"/>
        </w:rPr>
        <w:tab/>
      </w:r>
      <w:r w:rsidRPr="00E83869">
        <w:rPr>
          <w:rFonts w:cs="Arial"/>
          <w:szCs w:val="20"/>
        </w:rPr>
        <w:t>English</w:t>
      </w:r>
    </w:p>
    <w:p w:rsidR="00FE119A" w:rsidRPr="00E83869" w:rsidRDefault="007B4305" w:rsidP="00FE119A">
      <w:pPr>
        <w:tabs>
          <w:tab w:val="left" w:pos="1170"/>
          <w:tab w:val="left" w:pos="1350"/>
        </w:tabs>
        <w:jc w:val="both"/>
        <w:rPr>
          <w:rFonts w:cs="Arial"/>
          <w:szCs w:val="20"/>
        </w:rPr>
      </w:pPr>
      <w:r w:rsidRPr="00E83869">
        <w:rPr>
          <w:rFonts w:cs="Arial"/>
          <w:szCs w:val="20"/>
        </w:rPr>
        <w:t>ISBN-</w:t>
      </w:r>
      <w:proofErr w:type="gramStart"/>
      <w:r w:rsidRPr="00E83869">
        <w:rPr>
          <w:rFonts w:cs="Arial"/>
          <w:szCs w:val="20"/>
        </w:rPr>
        <w:t>10</w:t>
      </w:r>
      <w:r>
        <w:rPr>
          <w:rFonts w:cs="Arial"/>
          <w:szCs w:val="20"/>
        </w:rPr>
        <w:tab/>
        <w:t>:</w:t>
      </w:r>
      <w:proofErr w:type="gramEnd"/>
      <w:r>
        <w:rPr>
          <w:rFonts w:cs="Arial"/>
          <w:szCs w:val="20"/>
        </w:rPr>
        <w:tab/>
      </w:r>
      <w:r w:rsidRPr="00E83869">
        <w:rPr>
          <w:rFonts w:cs="Arial"/>
          <w:szCs w:val="20"/>
        </w:rPr>
        <w:t>0470042583</w:t>
      </w:r>
    </w:p>
    <w:p w:rsidR="00FE119A" w:rsidRPr="00E83869" w:rsidRDefault="007B4305" w:rsidP="00FE119A">
      <w:pPr>
        <w:tabs>
          <w:tab w:val="left" w:pos="1170"/>
          <w:tab w:val="left" w:pos="1350"/>
        </w:tabs>
        <w:jc w:val="both"/>
        <w:rPr>
          <w:rFonts w:cs="Arial"/>
          <w:szCs w:val="20"/>
        </w:rPr>
      </w:pPr>
      <w:r w:rsidRPr="00E83869">
        <w:rPr>
          <w:rFonts w:cs="Arial"/>
          <w:szCs w:val="20"/>
        </w:rPr>
        <w:t>ISBN-</w:t>
      </w:r>
      <w:proofErr w:type="gramStart"/>
      <w:r w:rsidRPr="00E83869">
        <w:rPr>
          <w:rFonts w:cs="Arial"/>
          <w:szCs w:val="20"/>
        </w:rPr>
        <w:t>13</w:t>
      </w:r>
      <w:r>
        <w:rPr>
          <w:rFonts w:cs="Arial"/>
          <w:szCs w:val="20"/>
        </w:rPr>
        <w:tab/>
        <w:t>:</w:t>
      </w:r>
      <w:proofErr w:type="gramEnd"/>
      <w:r>
        <w:rPr>
          <w:rFonts w:cs="Arial"/>
          <w:szCs w:val="20"/>
        </w:rPr>
        <w:tab/>
      </w:r>
      <w:r w:rsidRPr="00E83869">
        <w:rPr>
          <w:rFonts w:cs="Arial"/>
          <w:szCs w:val="20"/>
        </w:rPr>
        <w:t>978-0470042588</w:t>
      </w:r>
    </w:p>
    <w:p w:rsidR="00FE119A" w:rsidRPr="00E83869" w:rsidRDefault="007B4305" w:rsidP="00FE119A">
      <w:pPr>
        <w:pStyle w:val="Heading3"/>
        <w:tabs>
          <w:tab w:val="left" w:pos="1080"/>
        </w:tabs>
        <w:ind w:left="1080" w:hanging="1080"/>
      </w:pPr>
      <w:bookmarkStart w:id="32" w:name="_Toc241319160"/>
      <w:r w:rsidRPr="00E83869">
        <w:t>Head First Design Patterns</w:t>
      </w:r>
      <w:bookmarkEnd w:id="32"/>
    </w:p>
    <w:p w:rsidR="00FE119A" w:rsidRPr="00E83869" w:rsidRDefault="007B4305" w:rsidP="00FE119A">
      <w:pPr>
        <w:tabs>
          <w:tab w:val="left" w:pos="1170"/>
          <w:tab w:val="left" w:pos="1350"/>
        </w:tabs>
        <w:ind w:left="1350" w:hanging="1350"/>
        <w:jc w:val="both"/>
        <w:rPr>
          <w:rFonts w:cs="Arial"/>
          <w:szCs w:val="20"/>
        </w:rPr>
      </w:pPr>
      <w:proofErr w:type="gramStart"/>
      <w:r>
        <w:rPr>
          <w:rFonts w:cs="Arial"/>
          <w:szCs w:val="20"/>
        </w:rPr>
        <w:t>Authors</w:t>
      </w:r>
      <w:r>
        <w:rPr>
          <w:rFonts w:cs="Arial"/>
          <w:szCs w:val="20"/>
        </w:rPr>
        <w:tab/>
        <w:t>:</w:t>
      </w:r>
      <w:proofErr w:type="gramEnd"/>
      <w:r>
        <w:rPr>
          <w:rFonts w:cs="Arial"/>
          <w:szCs w:val="20"/>
        </w:rPr>
        <w:tab/>
      </w:r>
      <w:r w:rsidRPr="00E83869">
        <w:rPr>
          <w:rFonts w:cs="Arial"/>
          <w:szCs w:val="20"/>
        </w:rPr>
        <w:t>Elisabeth Freeman, Eric Freeman, Bert Bates, and Kathy Sierra</w:t>
      </w:r>
    </w:p>
    <w:p w:rsidR="00FE119A" w:rsidRPr="00E83869" w:rsidRDefault="007B4305" w:rsidP="00FE119A">
      <w:pPr>
        <w:tabs>
          <w:tab w:val="left" w:pos="1170"/>
          <w:tab w:val="left" w:pos="1350"/>
        </w:tabs>
        <w:ind w:left="1350" w:hanging="1350"/>
        <w:jc w:val="both"/>
        <w:rPr>
          <w:rFonts w:cs="Arial"/>
          <w:szCs w:val="20"/>
        </w:rPr>
      </w:pPr>
      <w:proofErr w:type="gramStart"/>
      <w:r w:rsidRPr="00E83869">
        <w:rPr>
          <w:rFonts w:cs="Arial"/>
          <w:szCs w:val="20"/>
        </w:rPr>
        <w:t>Description</w:t>
      </w:r>
      <w:r>
        <w:rPr>
          <w:rFonts w:cs="Arial"/>
          <w:szCs w:val="20"/>
        </w:rPr>
        <w:tab/>
      </w:r>
      <w:r w:rsidRPr="00E83869">
        <w:rPr>
          <w:rFonts w:cs="Arial"/>
          <w:szCs w:val="20"/>
        </w:rPr>
        <w:t>:</w:t>
      </w:r>
      <w:proofErr w:type="gramEnd"/>
      <w:r>
        <w:rPr>
          <w:rFonts w:cs="Arial"/>
          <w:szCs w:val="20"/>
        </w:rPr>
        <w:tab/>
      </w:r>
      <w:r w:rsidRPr="00E83869">
        <w:rPr>
          <w:rFonts w:cs="Arial"/>
          <w:szCs w:val="20"/>
        </w:rPr>
        <w:t>The book uses a visually-rich format designed for the way your brain works. Using the latest research in neurobiology, cognitive science, and learning theory, Head First Design Patterns will load patterns into yo</w:t>
      </w:r>
      <w:r>
        <w:rPr>
          <w:rFonts w:cs="Arial"/>
          <w:szCs w:val="20"/>
        </w:rPr>
        <w:t>ur brain in a way that sticks i</w:t>
      </w:r>
      <w:r w:rsidRPr="00E83869">
        <w:rPr>
          <w:rFonts w:cs="Arial"/>
          <w:szCs w:val="20"/>
        </w:rPr>
        <w:t>n a way that lets you put them to work immediately. In a way that makes you better at solving software design problems, and better at speaking the language of patterns with others on your team.</w:t>
      </w:r>
    </w:p>
    <w:p w:rsidR="00FE119A" w:rsidRPr="00E83869" w:rsidRDefault="007B4305" w:rsidP="00FE119A">
      <w:pPr>
        <w:tabs>
          <w:tab w:val="left" w:pos="1170"/>
          <w:tab w:val="left" w:pos="1350"/>
        </w:tabs>
        <w:ind w:left="1350" w:hanging="1350"/>
        <w:jc w:val="both"/>
        <w:rPr>
          <w:rFonts w:cs="Arial"/>
          <w:szCs w:val="20"/>
        </w:rPr>
      </w:pPr>
      <w:proofErr w:type="gramStart"/>
      <w:r w:rsidRPr="00E83869">
        <w:rPr>
          <w:rFonts w:cs="Arial"/>
          <w:szCs w:val="20"/>
        </w:rPr>
        <w:t>Publisher</w:t>
      </w:r>
      <w:r>
        <w:rPr>
          <w:rFonts w:cs="Arial"/>
          <w:szCs w:val="20"/>
        </w:rPr>
        <w:tab/>
        <w:t>:</w:t>
      </w:r>
      <w:proofErr w:type="gramEnd"/>
      <w:r>
        <w:rPr>
          <w:rFonts w:cs="Arial"/>
          <w:szCs w:val="20"/>
        </w:rPr>
        <w:tab/>
      </w:r>
      <w:r w:rsidRPr="00E83869">
        <w:rPr>
          <w:rFonts w:cs="Arial"/>
          <w:szCs w:val="20"/>
        </w:rPr>
        <w:t>O'Reilly Media, Inc.; 1 edition (October 25, 2004)</w:t>
      </w:r>
    </w:p>
    <w:p w:rsidR="00FE119A" w:rsidRPr="00E83869" w:rsidRDefault="007B4305" w:rsidP="00FE119A">
      <w:pPr>
        <w:tabs>
          <w:tab w:val="left" w:pos="1170"/>
          <w:tab w:val="left" w:pos="1350"/>
        </w:tabs>
        <w:ind w:left="1350" w:hanging="1350"/>
        <w:jc w:val="both"/>
        <w:rPr>
          <w:rFonts w:cs="Arial"/>
          <w:szCs w:val="20"/>
        </w:rPr>
      </w:pPr>
      <w:proofErr w:type="gramStart"/>
      <w:r w:rsidRPr="00E83869">
        <w:rPr>
          <w:rFonts w:cs="Arial"/>
          <w:szCs w:val="20"/>
        </w:rPr>
        <w:t>Language</w:t>
      </w:r>
      <w:r>
        <w:rPr>
          <w:rFonts w:cs="Arial"/>
          <w:szCs w:val="20"/>
        </w:rPr>
        <w:tab/>
        <w:t>:</w:t>
      </w:r>
      <w:proofErr w:type="gramEnd"/>
      <w:r>
        <w:rPr>
          <w:rFonts w:cs="Arial"/>
          <w:szCs w:val="20"/>
        </w:rPr>
        <w:tab/>
      </w:r>
      <w:r w:rsidRPr="00E83869">
        <w:rPr>
          <w:rFonts w:cs="Arial"/>
          <w:szCs w:val="20"/>
        </w:rPr>
        <w:t>English</w:t>
      </w:r>
    </w:p>
    <w:p w:rsidR="00FE119A" w:rsidRPr="00E83869" w:rsidRDefault="007B4305" w:rsidP="00FE119A">
      <w:pPr>
        <w:tabs>
          <w:tab w:val="left" w:pos="1170"/>
          <w:tab w:val="left" w:pos="1350"/>
        </w:tabs>
        <w:ind w:left="1350" w:hanging="1350"/>
        <w:jc w:val="both"/>
        <w:rPr>
          <w:rFonts w:cs="Arial"/>
          <w:szCs w:val="20"/>
        </w:rPr>
      </w:pPr>
      <w:r w:rsidRPr="00E83869">
        <w:rPr>
          <w:rFonts w:cs="Arial"/>
          <w:szCs w:val="20"/>
        </w:rPr>
        <w:t>ISBN-</w:t>
      </w:r>
      <w:proofErr w:type="gramStart"/>
      <w:r w:rsidRPr="00E83869">
        <w:rPr>
          <w:rFonts w:cs="Arial"/>
          <w:szCs w:val="20"/>
        </w:rPr>
        <w:t>10</w:t>
      </w:r>
      <w:r>
        <w:rPr>
          <w:rFonts w:cs="Arial"/>
          <w:szCs w:val="20"/>
        </w:rPr>
        <w:tab/>
        <w:t>:</w:t>
      </w:r>
      <w:proofErr w:type="gramEnd"/>
      <w:r>
        <w:rPr>
          <w:rFonts w:cs="Arial"/>
          <w:szCs w:val="20"/>
        </w:rPr>
        <w:tab/>
      </w:r>
      <w:r w:rsidRPr="00E83869">
        <w:rPr>
          <w:rFonts w:cs="Arial"/>
          <w:szCs w:val="20"/>
        </w:rPr>
        <w:t>0596007124</w:t>
      </w:r>
    </w:p>
    <w:p w:rsidR="00FE119A" w:rsidRPr="00E83869" w:rsidRDefault="007B4305" w:rsidP="00FE119A">
      <w:pPr>
        <w:tabs>
          <w:tab w:val="left" w:pos="1170"/>
          <w:tab w:val="left" w:pos="1350"/>
        </w:tabs>
        <w:ind w:left="1350" w:hanging="1350"/>
        <w:jc w:val="both"/>
        <w:rPr>
          <w:rFonts w:cs="Arial"/>
          <w:szCs w:val="20"/>
        </w:rPr>
      </w:pPr>
      <w:r w:rsidRPr="00E83869">
        <w:rPr>
          <w:rFonts w:cs="Arial"/>
          <w:szCs w:val="20"/>
        </w:rPr>
        <w:t>ISBN-</w:t>
      </w:r>
      <w:proofErr w:type="gramStart"/>
      <w:r w:rsidRPr="00E83869">
        <w:rPr>
          <w:rFonts w:cs="Arial"/>
          <w:szCs w:val="20"/>
        </w:rPr>
        <w:t>13</w:t>
      </w:r>
      <w:r>
        <w:rPr>
          <w:rFonts w:cs="Arial"/>
          <w:szCs w:val="20"/>
        </w:rPr>
        <w:tab/>
        <w:t>:</w:t>
      </w:r>
      <w:proofErr w:type="gramEnd"/>
      <w:r>
        <w:rPr>
          <w:rFonts w:cs="Arial"/>
          <w:szCs w:val="20"/>
        </w:rPr>
        <w:tab/>
      </w:r>
      <w:r w:rsidRPr="00E83869">
        <w:rPr>
          <w:rFonts w:cs="Arial"/>
          <w:szCs w:val="20"/>
        </w:rPr>
        <w:t>978-0596007126</w:t>
      </w:r>
    </w:p>
    <w:p w:rsidR="00FE119A" w:rsidRPr="00E83869" w:rsidRDefault="00FE119A" w:rsidP="00FE119A">
      <w:pPr>
        <w:jc w:val="both"/>
        <w:rPr>
          <w:rFonts w:cs="Arial"/>
          <w:szCs w:val="20"/>
        </w:rPr>
      </w:pPr>
    </w:p>
    <w:p w:rsidR="00FE119A" w:rsidRDefault="007B4305" w:rsidP="00FE119A">
      <w:pPr>
        <w:jc w:val="both"/>
        <w:rPr>
          <w:rStyle w:val="Heading3Char"/>
        </w:rPr>
      </w:pPr>
      <w:bookmarkStart w:id="33" w:name="_Toc241319161"/>
      <w:proofErr w:type="gramStart"/>
      <w:r>
        <w:rPr>
          <w:rStyle w:val="Heading3Char"/>
        </w:rPr>
        <w:t>sourcemaking.com</w:t>
      </w:r>
      <w:bookmarkEnd w:id="33"/>
      <w:proofErr w:type="gramEnd"/>
    </w:p>
    <w:p w:rsidR="00FE119A" w:rsidRDefault="007B4305" w:rsidP="00FE119A">
      <w:pPr>
        <w:rPr>
          <w:szCs w:val="20"/>
        </w:rPr>
      </w:pPr>
      <w:r>
        <w:rPr>
          <w:szCs w:val="20"/>
        </w:rPr>
        <w:t>A v</w:t>
      </w:r>
      <w:r w:rsidRPr="00E83869">
        <w:rPr>
          <w:szCs w:val="20"/>
        </w:rPr>
        <w:t>ery good website for design patterns and anti-patterns</w:t>
      </w:r>
    </w:p>
    <w:p w:rsidR="00FE119A" w:rsidRPr="00A124CD" w:rsidRDefault="007B4305" w:rsidP="00FE119A">
      <w:pPr>
        <w:rPr>
          <w:rStyle w:val="Hyperlink"/>
        </w:rPr>
      </w:pPr>
      <w:r>
        <w:rPr>
          <w:szCs w:val="20"/>
        </w:rPr>
        <w:t xml:space="preserve">Link: </w:t>
      </w:r>
      <w:hyperlink r:id="rId16" w:history="1">
        <w:r w:rsidRPr="00A124CD">
          <w:rPr>
            <w:rStyle w:val="Hyperlink"/>
          </w:rPr>
          <w:t>http://sourcemaking.com/</w:t>
        </w:r>
      </w:hyperlink>
    </w:p>
    <w:p w:rsidR="00FE119A" w:rsidRPr="00E83869" w:rsidRDefault="00FE119A" w:rsidP="00FE119A">
      <w:pPr>
        <w:jc w:val="both"/>
        <w:rPr>
          <w:rFonts w:cs="Arial"/>
          <w:szCs w:val="20"/>
        </w:rPr>
      </w:pPr>
    </w:p>
    <w:p w:rsidR="00FE119A" w:rsidRDefault="007B4305" w:rsidP="00FE119A">
      <w:pPr>
        <w:jc w:val="both"/>
        <w:rPr>
          <w:rStyle w:val="Heading3Char"/>
        </w:rPr>
      </w:pPr>
      <w:bookmarkStart w:id="34" w:name="_Toc241319162"/>
      <w:r w:rsidRPr="00E83869">
        <w:rPr>
          <w:rStyle w:val="Heading3Char"/>
        </w:rPr>
        <w:t>MSDN</w:t>
      </w:r>
      <w:bookmarkEnd w:id="34"/>
      <w:r w:rsidRPr="00E83869">
        <w:rPr>
          <w:rStyle w:val="Heading3Char"/>
        </w:rPr>
        <w:t xml:space="preserve"> </w:t>
      </w:r>
    </w:p>
    <w:p w:rsidR="00FE119A" w:rsidRDefault="007B4305" w:rsidP="00FE119A">
      <w:pPr>
        <w:jc w:val="both"/>
        <w:rPr>
          <w:rFonts w:cs="Arial"/>
          <w:szCs w:val="20"/>
        </w:rPr>
      </w:pPr>
      <w:r>
        <w:rPr>
          <w:rFonts w:cs="Arial"/>
          <w:szCs w:val="20"/>
        </w:rPr>
        <w:t>The Microsoft Developer Network</w:t>
      </w:r>
    </w:p>
    <w:p w:rsidR="00FE119A" w:rsidRDefault="007B4305" w:rsidP="00FE119A">
      <w:pPr>
        <w:jc w:val="both"/>
        <w:rPr>
          <w:rFonts w:cs="Arial"/>
          <w:szCs w:val="20"/>
        </w:rPr>
      </w:pPr>
      <w:r>
        <w:rPr>
          <w:szCs w:val="20"/>
        </w:rPr>
        <w:t xml:space="preserve">Link: </w:t>
      </w:r>
      <w:hyperlink r:id="rId17" w:history="1">
        <w:r w:rsidRPr="006B1186">
          <w:rPr>
            <w:rStyle w:val="Hyperlink"/>
            <w:rFonts w:cs="Arial"/>
            <w:szCs w:val="20"/>
          </w:rPr>
          <w:t>http://msdn.microsoft.com/en-us/default.aspx</w:t>
        </w:r>
      </w:hyperlink>
    </w:p>
    <w:p w:rsidR="00FE119A" w:rsidRPr="00E83869" w:rsidRDefault="00FE119A" w:rsidP="00FE119A">
      <w:pPr>
        <w:jc w:val="both"/>
        <w:rPr>
          <w:rFonts w:cs="Arial"/>
          <w:szCs w:val="20"/>
        </w:rPr>
      </w:pPr>
    </w:p>
    <w:p w:rsidR="00FE119A" w:rsidRDefault="007B4305" w:rsidP="00FE119A">
      <w:pPr>
        <w:jc w:val="both"/>
        <w:rPr>
          <w:rStyle w:val="Heading3Char"/>
        </w:rPr>
      </w:pPr>
      <w:r>
        <w:rPr>
          <w:rStyle w:val="Heading3Char"/>
        </w:rPr>
        <w:br w:type="page"/>
      </w:r>
      <w:bookmarkStart w:id="35" w:name="_Toc241319163"/>
      <w:r w:rsidRPr="00E83869">
        <w:rPr>
          <w:rStyle w:val="Heading3Char"/>
        </w:rPr>
        <w:t>Online tutorials on C#</w:t>
      </w:r>
      <w:bookmarkEnd w:id="35"/>
    </w:p>
    <w:p w:rsidR="00FE119A" w:rsidRPr="00E83869" w:rsidRDefault="007B4305" w:rsidP="00FE119A">
      <w:pPr>
        <w:jc w:val="both"/>
        <w:rPr>
          <w:rFonts w:cs="Arial"/>
          <w:szCs w:val="20"/>
        </w:rPr>
      </w:pPr>
      <w:r w:rsidRPr="00E83869">
        <w:rPr>
          <w:rFonts w:cs="Arial"/>
          <w:szCs w:val="20"/>
        </w:rPr>
        <w:t>If we need to learn a new concept it is always good to search for a tutorial.</w:t>
      </w:r>
    </w:p>
    <w:p w:rsidR="00FE119A" w:rsidRDefault="007B4305" w:rsidP="00FE119A">
      <w:pPr>
        <w:jc w:val="both"/>
        <w:rPr>
          <w:rFonts w:cs="Arial"/>
          <w:szCs w:val="20"/>
        </w:rPr>
      </w:pPr>
      <w:r w:rsidRPr="00E83869">
        <w:rPr>
          <w:rFonts w:cs="Arial"/>
          <w:szCs w:val="20"/>
        </w:rPr>
        <w:t>C# Tutorials</w:t>
      </w:r>
    </w:p>
    <w:p w:rsidR="00FE119A" w:rsidRPr="00E83869" w:rsidRDefault="007B4305" w:rsidP="00FE119A">
      <w:pPr>
        <w:jc w:val="both"/>
        <w:rPr>
          <w:rFonts w:cs="Arial"/>
          <w:szCs w:val="20"/>
        </w:rPr>
      </w:pPr>
      <w:r>
        <w:rPr>
          <w:szCs w:val="20"/>
        </w:rPr>
        <w:t xml:space="preserve">Link: </w:t>
      </w:r>
      <w:hyperlink r:id="rId18" w:history="1">
        <w:r w:rsidRPr="006B1186">
          <w:rPr>
            <w:rStyle w:val="Hyperlink"/>
            <w:rFonts w:cs="Arial"/>
            <w:szCs w:val="20"/>
          </w:rPr>
          <w:t>http://msdn.microsoft.com/en-us/library/aa288436(VS.71).</w:t>
        </w:r>
        <w:proofErr w:type="spellStart"/>
        <w:r w:rsidRPr="006B1186">
          <w:rPr>
            <w:rStyle w:val="Hyperlink"/>
            <w:rFonts w:cs="Arial"/>
            <w:szCs w:val="20"/>
          </w:rPr>
          <w:t>aspx</w:t>
        </w:r>
        <w:proofErr w:type="spellEnd"/>
      </w:hyperlink>
    </w:p>
    <w:p w:rsidR="00FE119A" w:rsidRPr="00E83869" w:rsidRDefault="00FE119A" w:rsidP="00FE119A">
      <w:pPr>
        <w:jc w:val="both"/>
        <w:rPr>
          <w:rFonts w:cs="Arial"/>
          <w:szCs w:val="20"/>
        </w:rPr>
      </w:pPr>
    </w:p>
    <w:p w:rsidR="00FE119A" w:rsidRDefault="007B4305" w:rsidP="00FE119A">
      <w:pPr>
        <w:pStyle w:val="Heading3"/>
      </w:pPr>
      <w:bookmarkStart w:id="36" w:name="_Toc241319164"/>
      <w:r>
        <w:t>PayPal development environment</w:t>
      </w:r>
      <w:bookmarkEnd w:id="36"/>
    </w:p>
    <w:p w:rsidR="00FE119A" w:rsidRPr="00E83869" w:rsidRDefault="007B4305" w:rsidP="00FE119A">
      <w:pPr>
        <w:jc w:val="both"/>
        <w:rPr>
          <w:rFonts w:cs="Arial"/>
          <w:szCs w:val="20"/>
        </w:rPr>
      </w:pPr>
      <w:proofErr w:type="gramStart"/>
      <w:r w:rsidRPr="00E83869">
        <w:rPr>
          <w:rFonts w:cs="Arial"/>
          <w:szCs w:val="20"/>
        </w:rPr>
        <w:t>Documentation on the API's of the different payment methods.</w:t>
      </w:r>
      <w:proofErr w:type="gramEnd"/>
      <w:r w:rsidRPr="00E83869">
        <w:rPr>
          <w:rFonts w:cs="Arial"/>
          <w:szCs w:val="20"/>
        </w:rPr>
        <w:t xml:space="preserve"> We need to know what functions the interfaces expose and how to use them.</w:t>
      </w:r>
    </w:p>
    <w:p w:rsidR="00942977" w:rsidRPr="00E83869" w:rsidRDefault="007B4305" w:rsidP="00FE119A">
      <w:pPr>
        <w:ind w:left="540" w:hanging="540"/>
        <w:jc w:val="both"/>
        <w:rPr>
          <w:rFonts w:cs="Arial"/>
          <w:szCs w:val="20"/>
        </w:rPr>
      </w:pPr>
      <w:r>
        <w:rPr>
          <w:szCs w:val="20"/>
        </w:rPr>
        <w:t>Link:</w:t>
      </w:r>
      <w:r>
        <w:rPr>
          <w:szCs w:val="20"/>
        </w:rPr>
        <w:tab/>
      </w:r>
      <w:hyperlink r:id="rId19" w:history="1">
        <w:r w:rsidRPr="006B1186">
          <w:rPr>
            <w:rStyle w:val="Hyperlink"/>
            <w:rFonts w:cs="Arial"/>
            <w:szCs w:val="20"/>
          </w:rPr>
          <w:t>https://cms.paypal.com/us/cgi-bin/?cmd=_render-content&amp;content_ID=developer/howto_api_reference</w:t>
        </w:r>
      </w:hyperlink>
      <w:r>
        <w:rPr>
          <w:rFonts w:cs="Arial"/>
          <w:szCs w:val="20"/>
        </w:rPr>
        <w:t xml:space="preserve"> </w:t>
      </w:r>
    </w:p>
    <w:p w:rsidR="00FE119A" w:rsidRDefault="00FE119A" w:rsidP="00FE119A">
      <w:pPr>
        <w:pStyle w:val="Heading1"/>
        <w:sectPr w:rsidR="00FE119A">
          <w:headerReference w:type="default" r:id="rId20"/>
          <w:pgSz w:w="12240" w:h="15840"/>
          <w:pgMar w:top="1440" w:right="1080" w:bottom="1440" w:left="1800" w:header="708" w:footer="708" w:gutter="0"/>
          <w:cols w:space="708"/>
          <w:docGrid w:linePitch="360"/>
        </w:sectPr>
      </w:pPr>
    </w:p>
    <w:p w:rsidR="00FE119A" w:rsidRDefault="007B4305" w:rsidP="00FE119A">
      <w:pPr>
        <w:pStyle w:val="Heading1"/>
      </w:pPr>
      <w:bookmarkStart w:id="37" w:name="_Toc241319165"/>
      <w:r w:rsidRPr="00942977">
        <w:t>Roles</w:t>
      </w:r>
      <w:bookmarkEnd w:id="37"/>
    </w:p>
    <w:p w:rsidR="00FE119A" w:rsidRPr="008B3983" w:rsidRDefault="007B4305" w:rsidP="00FE119A">
      <w:pPr>
        <w:jc w:val="both"/>
        <w:rPr>
          <w:rFonts w:cs="Arial"/>
          <w:szCs w:val="20"/>
        </w:rPr>
      </w:pPr>
      <w:r>
        <w:rPr>
          <w:rFonts w:cs="Arial"/>
          <w:szCs w:val="20"/>
        </w:rPr>
        <w:t>Development Team:</w:t>
      </w:r>
    </w:p>
    <w:p w:rsidR="00FE119A" w:rsidRDefault="007B4305" w:rsidP="00FE119A">
      <w:pPr>
        <w:numPr>
          <w:ilvl w:val="0"/>
          <w:numId w:val="3"/>
        </w:numPr>
        <w:jc w:val="both"/>
        <w:rPr>
          <w:rFonts w:cs="Arial"/>
          <w:szCs w:val="20"/>
        </w:rPr>
      </w:pPr>
      <w:r w:rsidRPr="00512BCD">
        <w:rPr>
          <w:rFonts w:cs="Arial"/>
          <w:szCs w:val="20"/>
        </w:rPr>
        <w:t xml:space="preserve">Attila </w:t>
      </w:r>
      <w:proofErr w:type="spellStart"/>
      <w:r w:rsidRPr="00512BCD">
        <w:rPr>
          <w:rFonts w:cs="Arial"/>
          <w:szCs w:val="20"/>
        </w:rPr>
        <w:t>Gönczi</w:t>
      </w:r>
      <w:proofErr w:type="spellEnd"/>
      <w:r w:rsidRPr="00512BCD">
        <w:rPr>
          <w:rFonts w:cs="Arial"/>
          <w:szCs w:val="20"/>
        </w:rPr>
        <w:t xml:space="preserve"> – Team Leader</w:t>
      </w:r>
      <w:r>
        <w:rPr>
          <w:rFonts w:cs="Arial"/>
          <w:szCs w:val="20"/>
        </w:rPr>
        <w:t>/Developer:</w:t>
      </w:r>
    </w:p>
    <w:p w:rsidR="00FE119A" w:rsidRDefault="007B4305" w:rsidP="00FE119A">
      <w:pPr>
        <w:numPr>
          <w:ilvl w:val="1"/>
          <w:numId w:val="4"/>
        </w:numPr>
        <w:tabs>
          <w:tab w:val="clear" w:pos="1440"/>
        </w:tabs>
        <w:ind w:left="720"/>
        <w:jc w:val="both"/>
        <w:rPr>
          <w:rFonts w:cs="Arial"/>
          <w:szCs w:val="20"/>
        </w:rPr>
      </w:pPr>
      <w:r>
        <w:rPr>
          <w:rFonts w:cs="Arial"/>
          <w:szCs w:val="20"/>
        </w:rPr>
        <w:t>Leads the team members.</w:t>
      </w:r>
    </w:p>
    <w:p w:rsidR="00FE119A" w:rsidRDefault="007B4305" w:rsidP="00FE119A">
      <w:pPr>
        <w:numPr>
          <w:ilvl w:val="1"/>
          <w:numId w:val="4"/>
        </w:numPr>
        <w:tabs>
          <w:tab w:val="clear" w:pos="1440"/>
        </w:tabs>
        <w:ind w:left="720"/>
        <w:jc w:val="both"/>
        <w:rPr>
          <w:rFonts w:cs="Arial"/>
          <w:szCs w:val="20"/>
        </w:rPr>
      </w:pPr>
      <w:r>
        <w:rPr>
          <w:rFonts w:cs="Arial"/>
          <w:szCs w:val="20"/>
        </w:rPr>
        <w:t>Plans and coordinates project meetings.</w:t>
      </w:r>
    </w:p>
    <w:p w:rsidR="00FE119A" w:rsidRDefault="007B4305" w:rsidP="00FE119A">
      <w:pPr>
        <w:numPr>
          <w:ilvl w:val="1"/>
          <w:numId w:val="4"/>
        </w:numPr>
        <w:tabs>
          <w:tab w:val="clear" w:pos="1440"/>
        </w:tabs>
        <w:ind w:left="720"/>
        <w:jc w:val="both"/>
        <w:rPr>
          <w:rFonts w:cs="Arial"/>
          <w:szCs w:val="20"/>
        </w:rPr>
      </w:pPr>
      <w:r>
        <w:rPr>
          <w:rFonts w:cs="Arial"/>
          <w:szCs w:val="20"/>
        </w:rPr>
        <w:t>Creates notes of project meetings.</w:t>
      </w:r>
    </w:p>
    <w:p w:rsidR="00FE119A" w:rsidRDefault="007B4305" w:rsidP="00FE119A">
      <w:pPr>
        <w:numPr>
          <w:ilvl w:val="1"/>
          <w:numId w:val="4"/>
        </w:numPr>
        <w:tabs>
          <w:tab w:val="clear" w:pos="1440"/>
        </w:tabs>
        <w:ind w:left="720"/>
        <w:jc w:val="both"/>
        <w:rPr>
          <w:rFonts w:cs="Arial"/>
          <w:szCs w:val="20"/>
        </w:rPr>
      </w:pPr>
      <w:r>
        <w:rPr>
          <w:rFonts w:cs="Arial"/>
          <w:szCs w:val="20"/>
        </w:rPr>
        <w:t>Registers the deadlines in Logbook.</w:t>
      </w:r>
    </w:p>
    <w:p w:rsidR="00FE119A" w:rsidRDefault="007B4305" w:rsidP="00FE119A">
      <w:pPr>
        <w:numPr>
          <w:ilvl w:val="1"/>
          <w:numId w:val="3"/>
        </w:numPr>
        <w:tabs>
          <w:tab w:val="clear" w:pos="1080"/>
          <w:tab w:val="num" w:pos="720"/>
        </w:tabs>
        <w:ind w:left="720"/>
        <w:jc w:val="both"/>
        <w:rPr>
          <w:rFonts w:cs="Arial"/>
          <w:szCs w:val="20"/>
        </w:rPr>
      </w:pPr>
      <w:r>
        <w:rPr>
          <w:rFonts w:cs="Arial"/>
          <w:szCs w:val="20"/>
        </w:rPr>
        <w:t>Makes sure the deadlines of the project are met.</w:t>
      </w:r>
    </w:p>
    <w:p w:rsidR="00FE119A" w:rsidRPr="00512BCD" w:rsidRDefault="007B4305" w:rsidP="00FE119A">
      <w:pPr>
        <w:numPr>
          <w:ilvl w:val="1"/>
          <w:numId w:val="3"/>
        </w:numPr>
        <w:tabs>
          <w:tab w:val="clear" w:pos="1080"/>
          <w:tab w:val="num" w:pos="720"/>
        </w:tabs>
        <w:ind w:left="720"/>
        <w:jc w:val="both"/>
        <w:rPr>
          <w:rFonts w:cs="Arial"/>
          <w:szCs w:val="20"/>
        </w:rPr>
      </w:pPr>
      <w:r>
        <w:rPr>
          <w:rFonts w:cs="Arial"/>
          <w:szCs w:val="20"/>
        </w:rPr>
        <w:t>Database (Data Layer) design and implementation</w:t>
      </w:r>
    </w:p>
    <w:p w:rsidR="00FE119A" w:rsidRDefault="007B4305" w:rsidP="00FE119A">
      <w:pPr>
        <w:numPr>
          <w:ilvl w:val="0"/>
          <w:numId w:val="3"/>
        </w:numPr>
        <w:jc w:val="both"/>
        <w:rPr>
          <w:rFonts w:cs="Arial"/>
          <w:szCs w:val="20"/>
        </w:rPr>
      </w:pPr>
      <w:proofErr w:type="spellStart"/>
      <w:r w:rsidRPr="00512BCD">
        <w:rPr>
          <w:rFonts w:cs="Arial"/>
          <w:szCs w:val="20"/>
        </w:rPr>
        <w:t>Jiening</w:t>
      </w:r>
      <w:proofErr w:type="spellEnd"/>
      <w:r w:rsidRPr="00512BCD">
        <w:rPr>
          <w:rFonts w:cs="Arial"/>
          <w:szCs w:val="20"/>
        </w:rPr>
        <w:t xml:space="preserve"> </w:t>
      </w:r>
      <w:proofErr w:type="spellStart"/>
      <w:r w:rsidRPr="00512BCD">
        <w:rPr>
          <w:rFonts w:cs="Arial"/>
          <w:szCs w:val="20"/>
        </w:rPr>
        <w:t>Wen</w:t>
      </w:r>
      <w:proofErr w:type="spellEnd"/>
      <w:r>
        <w:rPr>
          <w:rFonts w:cs="Arial"/>
          <w:szCs w:val="20"/>
        </w:rPr>
        <w:t xml:space="preserve"> – Secretary/Developer</w:t>
      </w:r>
    </w:p>
    <w:p w:rsidR="00FE119A" w:rsidRDefault="007B4305" w:rsidP="00FE119A">
      <w:pPr>
        <w:numPr>
          <w:ilvl w:val="1"/>
          <w:numId w:val="4"/>
        </w:numPr>
        <w:tabs>
          <w:tab w:val="clear" w:pos="1440"/>
        </w:tabs>
        <w:ind w:left="720"/>
        <w:jc w:val="both"/>
        <w:rPr>
          <w:rFonts w:cs="Arial"/>
          <w:szCs w:val="20"/>
        </w:rPr>
      </w:pPr>
      <w:r>
        <w:rPr>
          <w:rFonts w:cs="Arial"/>
          <w:szCs w:val="20"/>
        </w:rPr>
        <w:t>Makes sure the Logbook is being properly updated.</w:t>
      </w:r>
    </w:p>
    <w:p w:rsidR="00FE119A" w:rsidRDefault="007B4305" w:rsidP="00FE119A">
      <w:pPr>
        <w:numPr>
          <w:ilvl w:val="1"/>
          <w:numId w:val="3"/>
        </w:numPr>
        <w:tabs>
          <w:tab w:val="clear" w:pos="1080"/>
          <w:tab w:val="num" w:pos="720"/>
        </w:tabs>
        <w:ind w:left="720"/>
        <w:jc w:val="both"/>
        <w:rPr>
          <w:rFonts w:cs="Arial"/>
          <w:szCs w:val="20"/>
        </w:rPr>
      </w:pPr>
      <w:r>
        <w:rPr>
          <w:rFonts w:cs="Arial"/>
          <w:szCs w:val="20"/>
        </w:rPr>
        <w:t>Gives advises to Team Leader, if necessary.</w:t>
      </w:r>
    </w:p>
    <w:p w:rsidR="00FE119A" w:rsidRDefault="007B4305" w:rsidP="00FE119A">
      <w:pPr>
        <w:numPr>
          <w:ilvl w:val="1"/>
          <w:numId w:val="3"/>
        </w:numPr>
        <w:tabs>
          <w:tab w:val="clear" w:pos="1080"/>
          <w:tab w:val="num" w:pos="720"/>
        </w:tabs>
        <w:ind w:left="720"/>
        <w:jc w:val="both"/>
        <w:rPr>
          <w:rFonts w:cs="Arial"/>
          <w:szCs w:val="20"/>
        </w:rPr>
      </w:pPr>
      <w:r>
        <w:rPr>
          <w:rFonts w:cs="Arial"/>
          <w:szCs w:val="20"/>
        </w:rPr>
        <w:t>Front end (Presentation Layer) design and implementation</w:t>
      </w:r>
    </w:p>
    <w:p w:rsidR="00FE119A" w:rsidRPr="00512BCD" w:rsidRDefault="007B4305" w:rsidP="00FE119A">
      <w:pPr>
        <w:numPr>
          <w:ilvl w:val="1"/>
          <w:numId w:val="3"/>
        </w:numPr>
        <w:tabs>
          <w:tab w:val="clear" w:pos="1080"/>
          <w:tab w:val="num" w:pos="720"/>
        </w:tabs>
        <w:ind w:left="720"/>
        <w:jc w:val="both"/>
        <w:rPr>
          <w:rFonts w:cs="Arial"/>
          <w:szCs w:val="20"/>
        </w:rPr>
      </w:pPr>
      <w:r>
        <w:rPr>
          <w:rFonts w:cs="Arial"/>
          <w:szCs w:val="20"/>
        </w:rPr>
        <w:t>Back end (Presentation Layer) design and implementation</w:t>
      </w:r>
    </w:p>
    <w:p w:rsidR="00FE119A" w:rsidRDefault="007B4305" w:rsidP="00FE119A">
      <w:pPr>
        <w:numPr>
          <w:ilvl w:val="0"/>
          <w:numId w:val="3"/>
        </w:numPr>
        <w:jc w:val="both"/>
        <w:rPr>
          <w:rFonts w:cs="Arial"/>
          <w:szCs w:val="20"/>
        </w:rPr>
      </w:pPr>
      <w:proofErr w:type="spellStart"/>
      <w:r w:rsidRPr="00512BCD">
        <w:rPr>
          <w:rFonts w:cs="Arial"/>
          <w:szCs w:val="20"/>
        </w:rPr>
        <w:t>Dimitar</w:t>
      </w:r>
      <w:proofErr w:type="spellEnd"/>
      <w:r w:rsidRPr="00512BCD">
        <w:rPr>
          <w:rFonts w:cs="Arial"/>
          <w:szCs w:val="20"/>
        </w:rPr>
        <w:t xml:space="preserve"> </w:t>
      </w:r>
      <w:proofErr w:type="spellStart"/>
      <w:r w:rsidRPr="00512BCD">
        <w:rPr>
          <w:rFonts w:cs="Arial"/>
          <w:szCs w:val="20"/>
        </w:rPr>
        <w:t>Kolev</w:t>
      </w:r>
      <w:proofErr w:type="spellEnd"/>
      <w:r>
        <w:rPr>
          <w:rFonts w:cs="Arial"/>
          <w:szCs w:val="20"/>
        </w:rPr>
        <w:t xml:space="preserve"> – Developer</w:t>
      </w:r>
    </w:p>
    <w:p w:rsidR="00FE119A" w:rsidRDefault="007B4305" w:rsidP="00FE119A">
      <w:pPr>
        <w:numPr>
          <w:ilvl w:val="1"/>
          <w:numId w:val="3"/>
        </w:numPr>
        <w:tabs>
          <w:tab w:val="clear" w:pos="1080"/>
          <w:tab w:val="num" w:pos="720"/>
        </w:tabs>
        <w:ind w:left="720"/>
        <w:jc w:val="both"/>
        <w:rPr>
          <w:rFonts w:cs="Arial"/>
          <w:szCs w:val="20"/>
        </w:rPr>
      </w:pPr>
      <w:r>
        <w:rPr>
          <w:rFonts w:cs="Arial"/>
          <w:szCs w:val="20"/>
        </w:rPr>
        <w:t>Back end (Presentation Layer) design and implementation</w:t>
      </w:r>
    </w:p>
    <w:p w:rsidR="00FE119A" w:rsidRDefault="007B4305" w:rsidP="00FE119A">
      <w:pPr>
        <w:numPr>
          <w:ilvl w:val="1"/>
          <w:numId w:val="3"/>
        </w:numPr>
        <w:tabs>
          <w:tab w:val="clear" w:pos="1080"/>
          <w:tab w:val="num" w:pos="720"/>
        </w:tabs>
        <w:ind w:left="720"/>
        <w:jc w:val="both"/>
        <w:rPr>
          <w:rFonts w:cs="Arial"/>
          <w:szCs w:val="20"/>
        </w:rPr>
      </w:pPr>
      <w:r>
        <w:rPr>
          <w:rFonts w:cs="Arial"/>
          <w:szCs w:val="20"/>
        </w:rPr>
        <w:t>Input validation control (Communication Layer)</w:t>
      </w:r>
    </w:p>
    <w:p w:rsidR="00FE119A" w:rsidRPr="00512BCD" w:rsidRDefault="007B4305" w:rsidP="00FE119A">
      <w:pPr>
        <w:numPr>
          <w:ilvl w:val="1"/>
          <w:numId w:val="3"/>
        </w:numPr>
        <w:tabs>
          <w:tab w:val="clear" w:pos="1080"/>
          <w:tab w:val="num" w:pos="720"/>
        </w:tabs>
        <w:ind w:left="720"/>
        <w:jc w:val="both"/>
        <w:rPr>
          <w:rFonts w:cs="Arial"/>
          <w:szCs w:val="20"/>
        </w:rPr>
      </w:pPr>
      <w:r>
        <w:rPr>
          <w:rFonts w:cs="Arial"/>
          <w:szCs w:val="20"/>
        </w:rPr>
        <w:t>Event data control (Communication Layer)</w:t>
      </w:r>
    </w:p>
    <w:p w:rsidR="00FE119A" w:rsidRDefault="007B4305" w:rsidP="00FE119A">
      <w:pPr>
        <w:numPr>
          <w:ilvl w:val="0"/>
          <w:numId w:val="3"/>
        </w:numPr>
        <w:jc w:val="both"/>
        <w:rPr>
          <w:rFonts w:cs="Arial"/>
          <w:szCs w:val="20"/>
        </w:rPr>
      </w:pPr>
      <w:proofErr w:type="spellStart"/>
      <w:r w:rsidRPr="00512BCD">
        <w:rPr>
          <w:rFonts w:cs="Arial"/>
          <w:szCs w:val="20"/>
        </w:rPr>
        <w:t>Arya</w:t>
      </w:r>
      <w:proofErr w:type="spellEnd"/>
      <w:r w:rsidRPr="00512BCD">
        <w:rPr>
          <w:rFonts w:cs="Arial"/>
          <w:szCs w:val="20"/>
        </w:rPr>
        <w:t xml:space="preserve"> </w:t>
      </w:r>
      <w:proofErr w:type="spellStart"/>
      <w:r w:rsidRPr="00512BCD">
        <w:rPr>
          <w:rFonts w:cs="Arial"/>
          <w:szCs w:val="20"/>
        </w:rPr>
        <w:t>Nawing</w:t>
      </w:r>
      <w:proofErr w:type="spellEnd"/>
      <w:r>
        <w:rPr>
          <w:rFonts w:cs="Arial"/>
          <w:szCs w:val="20"/>
        </w:rPr>
        <w:t xml:space="preserve"> – Developer</w:t>
      </w:r>
    </w:p>
    <w:p w:rsidR="00FE119A" w:rsidRDefault="007B4305" w:rsidP="00FE119A">
      <w:pPr>
        <w:numPr>
          <w:ilvl w:val="1"/>
          <w:numId w:val="3"/>
        </w:numPr>
        <w:tabs>
          <w:tab w:val="clear" w:pos="1080"/>
          <w:tab w:val="num" w:pos="720"/>
        </w:tabs>
        <w:ind w:left="720"/>
        <w:jc w:val="both"/>
        <w:rPr>
          <w:rFonts w:cs="Arial"/>
          <w:szCs w:val="20"/>
        </w:rPr>
      </w:pPr>
      <w:r>
        <w:rPr>
          <w:rFonts w:cs="Arial"/>
          <w:szCs w:val="20"/>
        </w:rPr>
        <w:t>Page control (Communication Layer)</w:t>
      </w:r>
    </w:p>
    <w:p w:rsidR="00FE119A" w:rsidRDefault="007B4305" w:rsidP="00FE119A">
      <w:pPr>
        <w:numPr>
          <w:ilvl w:val="1"/>
          <w:numId w:val="3"/>
        </w:numPr>
        <w:tabs>
          <w:tab w:val="clear" w:pos="1080"/>
          <w:tab w:val="num" w:pos="720"/>
        </w:tabs>
        <w:ind w:left="720"/>
        <w:jc w:val="both"/>
        <w:rPr>
          <w:rFonts w:cs="Arial"/>
          <w:szCs w:val="20"/>
        </w:rPr>
      </w:pPr>
      <w:r>
        <w:rPr>
          <w:rFonts w:cs="Arial"/>
          <w:szCs w:val="20"/>
        </w:rPr>
        <w:t>User data control (Communication Layer)</w:t>
      </w:r>
    </w:p>
    <w:p w:rsidR="00FE119A" w:rsidRDefault="007B4305" w:rsidP="00FE119A">
      <w:pPr>
        <w:jc w:val="both"/>
        <w:rPr>
          <w:rFonts w:cs="Arial"/>
          <w:szCs w:val="20"/>
        </w:rPr>
      </w:pPr>
      <w:r>
        <w:rPr>
          <w:rFonts w:cs="Arial"/>
          <w:szCs w:val="20"/>
        </w:rPr>
        <w:t>Supervisor/Manager:</w:t>
      </w:r>
    </w:p>
    <w:p w:rsidR="00FE119A" w:rsidRDefault="007B4305" w:rsidP="00FE119A">
      <w:pPr>
        <w:numPr>
          <w:ilvl w:val="0"/>
          <w:numId w:val="3"/>
        </w:numPr>
        <w:jc w:val="both"/>
        <w:rPr>
          <w:rFonts w:cs="Arial"/>
          <w:szCs w:val="20"/>
        </w:rPr>
      </w:pPr>
      <w:r>
        <w:rPr>
          <w:rFonts w:cs="Arial"/>
          <w:szCs w:val="20"/>
        </w:rPr>
        <w:t xml:space="preserve">Eddy de </w:t>
      </w:r>
      <w:proofErr w:type="spellStart"/>
      <w:r>
        <w:rPr>
          <w:rFonts w:cs="Arial"/>
          <w:szCs w:val="20"/>
        </w:rPr>
        <w:t>Rooij</w:t>
      </w:r>
      <w:proofErr w:type="spellEnd"/>
      <w:r>
        <w:rPr>
          <w:rFonts w:cs="Arial"/>
          <w:szCs w:val="20"/>
        </w:rPr>
        <w:t xml:space="preserve"> – Supervisor/Manager</w:t>
      </w:r>
    </w:p>
    <w:p w:rsidR="00FE119A" w:rsidRDefault="007B4305" w:rsidP="00FE119A">
      <w:pPr>
        <w:numPr>
          <w:ilvl w:val="1"/>
          <w:numId w:val="3"/>
        </w:numPr>
        <w:tabs>
          <w:tab w:val="clear" w:pos="1080"/>
          <w:tab w:val="num" w:pos="720"/>
        </w:tabs>
        <w:ind w:left="720"/>
        <w:jc w:val="both"/>
        <w:rPr>
          <w:rFonts w:cs="Arial"/>
          <w:szCs w:val="20"/>
        </w:rPr>
      </w:pPr>
      <w:r>
        <w:rPr>
          <w:rFonts w:cs="Arial"/>
          <w:szCs w:val="20"/>
        </w:rPr>
        <w:t>The person to whom Development Team should give report routinely</w:t>
      </w:r>
    </w:p>
    <w:p w:rsidR="00FE119A" w:rsidRDefault="007B4305" w:rsidP="00FE119A">
      <w:pPr>
        <w:numPr>
          <w:ilvl w:val="1"/>
          <w:numId w:val="3"/>
        </w:numPr>
        <w:tabs>
          <w:tab w:val="clear" w:pos="1080"/>
          <w:tab w:val="num" w:pos="720"/>
        </w:tabs>
        <w:ind w:left="720"/>
        <w:jc w:val="both"/>
        <w:rPr>
          <w:rFonts w:cs="Arial"/>
          <w:szCs w:val="20"/>
        </w:rPr>
      </w:pPr>
      <w:r>
        <w:rPr>
          <w:rFonts w:cs="Arial"/>
          <w:szCs w:val="20"/>
        </w:rPr>
        <w:t>Evaluates Development Team performance and work</w:t>
      </w:r>
    </w:p>
    <w:p w:rsidR="00FE119A" w:rsidRDefault="007B4305" w:rsidP="00FE119A">
      <w:pPr>
        <w:numPr>
          <w:ilvl w:val="1"/>
          <w:numId w:val="3"/>
        </w:numPr>
        <w:tabs>
          <w:tab w:val="clear" w:pos="1080"/>
          <w:tab w:val="num" w:pos="720"/>
        </w:tabs>
        <w:ind w:left="720"/>
        <w:jc w:val="both"/>
        <w:rPr>
          <w:rFonts w:cs="Arial"/>
          <w:szCs w:val="20"/>
        </w:rPr>
      </w:pPr>
      <w:r>
        <w:rPr>
          <w:rFonts w:cs="Arial"/>
          <w:szCs w:val="20"/>
        </w:rPr>
        <w:t>Gives advises to Development Team</w:t>
      </w:r>
    </w:p>
    <w:p w:rsidR="00FE119A" w:rsidRDefault="00FE119A" w:rsidP="00FE119A">
      <w:pPr>
        <w:pStyle w:val="Heading1"/>
        <w:sectPr w:rsidR="00FE119A">
          <w:headerReference w:type="default" r:id="rId21"/>
          <w:pgSz w:w="12240" w:h="15840"/>
          <w:pgMar w:top="1440" w:right="1080" w:bottom="1440" w:left="1800" w:header="708" w:footer="708" w:gutter="0"/>
          <w:cols w:space="708"/>
          <w:docGrid w:linePitch="360"/>
        </w:sectPr>
      </w:pPr>
    </w:p>
    <w:p w:rsidR="00942977" w:rsidRPr="00942977" w:rsidRDefault="007B4305" w:rsidP="00FE119A">
      <w:pPr>
        <w:pStyle w:val="Heading1"/>
      </w:pPr>
      <w:bookmarkStart w:id="38" w:name="_Toc241319166"/>
      <w:r w:rsidRPr="00942977">
        <w:t>Deliverables</w:t>
      </w:r>
      <w:bookmarkEnd w:id="38"/>
    </w:p>
    <w:p w:rsidR="00942977" w:rsidRDefault="007B4305" w:rsidP="00FE119A">
      <w:pPr>
        <w:jc w:val="both"/>
        <w:rPr>
          <w:rFonts w:cs="Arial"/>
          <w:szCs w:val="20"/>
        </w:rPr>
      </w:pPr>
      <w:r>
        <w:rPr>
          <w:rFonts w:cs="Arial"/>
          <w:szCs w:val="20"/>
        </w:rPr>
        <w:t>Below is the list of things to be delivered after the project is finished:</w:t>
      </w:r>
    </w:p>
    <w:p w:rsidR="00FE119A" w:rsidRDefault="007B4305" w:rsidP="00FE119A">
      <w:pPr>
        <w:numPr>
          <w:ilvl w:val="0"/>
          <w:numId w:val="2"/>
        </w:numPr>
        <w:jc w:val="both"/>
        <w:rPr>
          <w:rFonts w:cs="Arial"/>
          <w:szCs w:val="20"/>
        </w:rPr>
      </w:pPr>
      <w:r>
        <w:rPr>
          <w:rFonts w:cs="Arial"/>
          <w:szCs w:val="20"/>
        </w:rPr>
        <w:t>Software</w:t>
      </w:r>
    </w:p>
    <w:p w:rsidR="00FE119A" w:rsidRDefault="007B4305" w:rsidP="00FE119A">
      <w:pPr>
        <w:ind w:left="360"/>
        <w:jc w:val="both"/>
        <w:rPr>
          <w:rFonts w:cs="Arial"/>
          <w:szCs w:val="20"/>
        </w:rPr>
      </w:pPr>
      <w:r>
        <w:rPr>
          <w:rFonts w:cs="Arial"/>
          <w:szCs w:val="20"/>
        </w:rPr>
        <w:t>Complete application source code</w:t>
      </w:r>
    </w:p>
    <w:p w:rsidR="00FE119A" w:rsidRDefault="007B4305" w:rsidP="00FE119A">
      <w:pPr>
        <w:numPr>
          <w:ilvl w:val="0"/>
          <w:numId w:val="2"/>
        </w:numPr>
        <w:jc w:val="both"/>
        <w:rPr>
          <w:rFonts w:cs="Arial"/>
          <w:szCs w:val="20"/>
        </w:rPr>
      </w:pPr>
      <w:r>
        <w:rPr>
          <w:rFonts w:cs="Arial"/>
          <w:szCs w:val="20"/>
        </w:rPr>
        <w:t>Documentation</w:t>
      </w:r>
    </w:p>
    <w:p w:rsidR="00FE119A" w:rsidRDefault="007B4305" w:rsidP="00FE119A">
      <w:pPr>
        <w:ind w:left="360"/>
        <w:jc w:val="both"/>
        <w:rPr>
          <w:rFonts w:cs="Arial"/>
          <w:szCs w:val="20"/>
        </w:rPr>
      </w:pPr>
      <w:r>
        <w:rPr>
          <w:rFonts w:cs="Arial"/>
          <w:szCs w:val="20"/>
        </w:rPr>
        <w:t>Including all documents, report, and group evaluation</w:t>
      </w:r>
    </w:p>
    <w:p w:rsidR="00FE119A" w:rsidRDefault="007B4305" w:rsidP="00FE119A">
      <w:pPr>
        <w:numPr>
          <w:ilvl w:val="0"/>
          <w:numId w:val="2"/>
        </w:numPr>
        <w:jc w:val="both"/>
        <w:rPr>
          <w:rFonts w:cs="Arial"/>
          <w:szCs w:val="20"/>
        </w:rPr>
      </w:pPr>
      <w:r>
        <w:rPr>
          <w:rFonts w:cs="Arial"/>
          <w:szCs w:val="20"/>
        </w:rPr>
        <w:t>User guide and help function</w:t>
      </w:r>
    </w:p>
    <w:p w:rsidR="00FE119A" w:rsidRDefault="007B4305" w:rsidP="00FE119A">
      <w:pPr>
        <w:ind w:left="360"/>
        <w:jc w:val="both"/>
        <w:rPr>
          <w:rFonts w:cs="Arial"/>
          <w:szCs w:val="20"/>
        </w:rPr>
      </w:pPr>
      <w:r>
        <w:rPr>
          <w:rFonts w:cs="Arial"/>
          <w:szCs w:val="20"/>
        </w:rPr>
        <w:t>Could be integrated with the application</w:t>
      </w:r>
    </w:p>
    <w:p w:rsidR="00FE119A" w:rsidRDefault="007B4305" w:rsidP="00FE119A">
      <w:pPr>
        <w:numPr>
          <w:ilvl w:val="0"/>
          <w:numId w:val="2"/>
        </w:numPr>
        <w:jc w:val="both"/>
        <w:rPr>
          <w:rFonts w:cs="Arial"/>
          <w:szCs w:val="20"/>
        </w:rPr>
      </w:pPr>
      <w:r>
        <w:rPr>
          <w:rFonts w:cs="Arial"/>
          <w:szCs w:val="20"/>
        </w:rPr>
        <w:t>Presentation</w:t>
      </w:r>
    </w:p>
    <w:p w:rsidR="00FE119A" w:rsidRPr="00942977" w:rsidRDefault="007B4305" w:rsidP="00FE119A">
      <w:pPr>
        <w:ind w:left="360"/>
        <w:jc w:val="both"/>
        <w:rPr>
          <w:rFonts w:cs="Arial"/>
          <w:szCs w:val="20"/>
        </w:rPr>
      </w:pPr>
      <w:r>
        <w:rPr>
          <w:rFonts w:cs="Arial"/>
          <w:szCs w:val="20"/>
        </w:rPr>
        <w:t>Including project plan presentation, presentation for each development cycle, and final presentation</w:t>
      </w:r>
    </w:p>
    <w:sectPr w:rsidR="00FE119A" w:rsidRPr="00942977" w:rsidSect="00FE119A">
      <w:headerReference w:type="default" r:id="rId22"/>
      <w:pgSz w:w="12240" w:h="15840"/>
      <w:pgMar w:top="1440" w:right="1080" w:bottom="1440" w:left="180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20A0" w:rsidRDefault="00EF20A0">
      <w:r>
        <w:separator/>
      </w:r>
    </w:p>
  </w:endnote>
  <w:endnote w:type="continuationSeparator" w:id="0">
    <w:p w:rsidR="00EF20A0" w:rsidRDefault="00EF20A0">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0000000" w:usb2="0100040E" w:usb3="00000000" w:csb0="00040000" w:csb1="00000000"/>
  </w:font>
  <w:font w:name="Lucida Grande">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0A0" w:rsidRDefault="00E4715E" w:rsidP="00FE119A">
    <w:pPr>
      <w:pStyle w:val="Footer"/>
      <w:framePr w:wrap="around" w:vAnchor="text" w:hAnchor="margin" w:xAlign="right" w:y="1"/>
      <w:rPr>
        <w:rStyle w:val="PageNumber"/>
      </w:rPr>
    </w:pPr>
    <w:r>
      <w:rPr>
        <w:rStyle w:val="PageNumber"/>
      </w:rPr>
      <w:fldChar w:fldCharType="begin"/>
    </w:r>
    <w:r w:rsidR="00EF20A0">
      <w:rPr>
        <w:rStyle w:val="PageNumber"/>
      </w:rPr>
      <w:instrText xml:space="preserve">PAGE  </w:instrText>
    </w:r>
    <w:r>
      <w:rPr>
        <w:rStyle w:val="PageNumber"/>
      </w:rPr>
      <w:fldChar w:fldCharType="end"/>
    </w:r>
  </w:p>
  <w:p w:rsidR="00EF20A0" w:rsidRDefault="00EF20A0" w:rsidP="00FE119A">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0A0" w:rsidRDefault="00EF20A0" w:rsidP="00FE119A">
    <w:pPr>
      <w:pStyle w:val="Footer"/>
      <w:ind w:right="360"/>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0A0" w:rsidRDefault="00E4715E" w:rsidP="00FE119A">
    <w:pPr>
      <w:pStyle w:val="Footer"/>
      <w:framePr w:wrap="around" w:vAnchor="text" w:hAnchor="margin" w:xAlign="right" w:y="1"/>
      <w:rPr>
        <w:rStyle w:val="PageNumber"/>
      </w:rPr>
    </w:pPr>
    <w:r>
      <w:rPr>
        <w:rStyle w:val="PageNumber"/>
      </w:rPr>
      <w:fldChar w:fldCharType="begin"/>
    </w:r>
    <w:r w:rsidR="00EF20A0">
      <w:rPr>
        <w:rStyle w:val="PageNumber"/>
      </w:rPr>
      <w:instrText xml:space="preserve">PAGE  </w:instrText>
    </w:r>
    <w:r>
      <w:rPr>
        <w:rStyle w:val="PageNumber"/>
      </w:rPr>
      <w:fldChar w:fldCharType="separate"/>
    </w:r>
    <w:r w:rsidR="003205C0">
      <w:rPr>
        <w:rStyle w:val="PageNumber"/>
        <w:noProof/>
      </w:rPr>
      <w:t>16</w:t>
    </w:r>
    <w:r>
      <w:rPr>
        <w:rStyle w:val="PageNumber"/>
      </w:rPr>
      <w:fldChar w:fldCharType="end"/>
    </w:r>
  </w:p>
  <w:p w:rsidR="00EF20A0" w:rsidRDefault="00EF20A0" w:rsidP="00FE119A">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20A0" w:rsidRDefault="00EF20A0">
      <w:r>
        <w:separator/>
      </w:r>
    </w:p>
  </w:footnote>
  <w:footnote w:type="continuationSeparator" w:id="0">
    <w:p w:rsidR="00EF20A0" w:rsidRDefault="00EF20A0">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0A0" w:rsidRPr="006315A4" w:rsidRDefault="00EF20A0" w:rsidP="00FE119A">
    <w:pPr>
      <w:pStyle w:val="Header"/>
      <w:tabs>
        <w:tab w:val="clear" w:pos="8640"/>
        <w:tab w:val="right" w:pos="9000"/>
      </w:tabs>
      <w:rPr>
        <w:rFonts w:cs="Arial"/>
        <w:b/>
        <w:sz w:val="22"/>
        <w:szCs w:val="22"/>
      </w:rPr>
    </w:pPr>
    <w:r w:rsidRPr="006315A4">
      <w:rPr>
        <w:rFonts w:cs="Arial"/>
        <w:b/>
        <w:sz w:val="22"/>
        <w:szCs w:val="22"/>
      </w:rPr>
      <w:t>Software Engineering Project – STUDENT EVENT WEBSHOP</w:t>
    </w:r>
  </w:p>
  <w:p w:rsidR="00EF20A0" w:rsidRPr="006315A4" w:rsidRDefault="00EF20A0" w:rsidP="00942977">
    <w:pPr>
      <w:pStyle w:val="Header"/>
      <w:rPr>
        <w:rFonts w:cs="Arial"/>
        <w:szCs w:val="20"/>
      </w:rPr>
    </w:pPr>
    <w:r w:rsidRPr="006315A4">
      <w:rPr>
        <w:rFonts w:cs="Arial"/>
        <w:szCs w:val="20"/>
      </w:rPr>
      <w:t xml:space="preserve">Lecturer: Eddy de </w:t>
    </w:r>
    <w:proofErr w:type="spellStart"/>
    <w:r w:rsidRPr="006315A4">
      <w:rPr>
        <w:rFonts w:cs="Arial"/>
        <w:szCs w:val="20"/>
      </w:rPr>
      <w:t>Rooij</w:t>
    </w:r>
    <w:proofErr w:type="spellEnd"/>
  </w:p>
  <w:p w:rsidR="00EF20A0" w:rsidRPr="006315A4" w:rsidRDefault="00E4715E" w:rsidP="00FE119A">
    <w:pPr>
      <w:pStyle w:val="Header"/>
      <w:tabs>
        <w:tab w:val="clear" w:pos="4320"/>
        <w:tab w:val="clear" w:pos="8640"/>
        <w:tab w:val="center" w:pos="-5940"/>
      </w:tabs>
      <w:spacing w:after="120"/>
      <w:ind w:left="1627"/>
      <w:jc w:val="right"/>
      <w:rPr>
        <w:rFonts w:cs="Arial"/>
        <w:szCs w:val="20"/>
      </w:rPr>
    </w:pPr>
    <w:r w:rsidRPr="00E4715E">
      <w:rPr>
        <w:noProof/>
      </w:rPr>
      <w:pict>
        <v:shapetype id="_x0000_t32" coordsize="21600,21600" o:spt="32" o:oned="t" path="m0,0l21600,21600e" filled="f">
          <v:path arrowok="t" fillok="f" o:connecttype="none"/>
          <o:lock v:ext="edit" shapetype="t"/>
        </v:shapetype>
        <v:shape id="_x0000_s2049" type="#_x0000_t32" style="position:absolute;left:0;text-align:left;margin-left:0;margin-top:12.45pt;width:465.75pt;height:0;z-index:251653632" o:connectortype="straight" strokeweight="1pt"/>
      </w:pict>
    </w:r>
    <w:r w:rsidR="00EF20A0" w:rsidRPr="006315A4">
      <w:rPr>
        <w:rFonts w:cs="Arial"/>
        <w:szCs w:val="20"/>
      </w:rPr>
      <w:t xml:space="preserve">Project Plan </w:t>
    </w:r>
    <w:r w:rsidR="00EF20A0" w:rsidRPr="006315A4">
      <w:rPr>
        <w:rFonts w:cs="Arial"/>
        <w:szCs w:val="20"/>
        <w:lang w:val="en-GB"/>
      </w:rPr>
      <w:t xml:space="preserve">| </w:t>
    </w:r>
    <w:r w:rsidR="003205C0">
      <w:rPr>
        <w:rFonts w:cs="Arial"/>
        <w:szCs w:val="20"/>
      </w:rPr>
      <w:t>Version 2</w:t>
    </w:r>
    <w:r w:rsidR="00EF20A0" w:rsidRPr="006315A4">
      <w:rPr>
        <w:rFonts w:cs="Arial"/>
        <w:szCs w:val="20"/>
      </w:rPr>
      <w:t xml:space="preserve"> | </w:t>
    </w:r>
    <w:r w:rsidR="003205C0">
      <w:rPr>
        <w:rFonts w:cs="Arial"/>
        <w:szCs w:val="20"/>
      </w:rPr>
      <w:t>29</w:t>
    </w:r>
    <w:r w:rsidR="00EF20A0" w:rsidRPr="006315A4">
      <w:rPr>
        <w:rFonts w:cs="Arial"/>
        <w:szCs w:val="20"/>
      </w:rPr>
      <w:t>/09/2009</w:t>
    </w:r>
  </w:p>
  <w:p w:rsidR="00EF20A0" w:rsidRPr="006315A4" w:rsidRDefault="00EF20A0" w:rsidP="00FE119A">
    <w:pPr>
      <w:pStyle w:val="Header"/>
      <w:tabs>
        <w:tab w:val="clear" w:pos="4320"/>
        <w:tab w:val="clear" w:pos="8640"/>
        <w:tab w:val="center" w:pos="-5940"/>
      </w:tabs>
      <w:ind w:left="1627"/>
      <w:jc w:val="right"/>
      <w:rPr>
        <w:rFonts w:cs="Arial"/>
        <w:szCs w:val="20"/>
      </w:rPr>
    </w:pPr>
    <w:r>
      <w:rPr>
        <w:rFonts w:cs="Arial"/>
        <w:szCs w:val="20"/>
      </w:rPr>
      <w:t>Table of Contents</w: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0A0" w:rsidRPr="006315A4" w:rsidRDefault="00EF20A0" w:rsidP="00FE119A">
    <w:pPr>
      <w:pStyle w:val="Header"/>
      <w:tabs>
        <w:tab w:val="clear" w:pos="8640"/>
        <w:tab w:val="right" w:pos="9000"/>
      </w:tabs>
      <w:rPr>
        <w:rFonts w:cs="Arial"/>
        <w:b/>
        <w:sz w:val="22"/>
        <w:szCs w:val="22"/>
      </w:rPr>
    </w:pPr>
    <w:r w:rsidRPr="006315A4">
      <w:rPr>
        <w:rFonts w:cs="Arial"/>
        <w:b/>
        <w:sz w:val="22"/>
        <w:szCs w:val="22"/>
      </w:rPr>
      <w:t>Software Engineering Project – STUDENT EVENT WEBSHOP</w:t>
    </w:r>
  </w:p>
  <w:p w:rsidR="00EF20A0" w:rsidRPr="006315A4" w:rsidRDefault="00EF20A0" w:rsidP="00942977">
    <w:pPr>
      <w:pStyle w:val="Header"/>
      <w:rPr>
        <w:rFonts w:cs="Arial"/>
        <w:szCs w:val="20"/>
      </w:rPr>
    </w:pPr>
    <w:r w:rsidRPr="006315A4">
      <w:rPr>
        <w:rFonts w:cs="Arial"/>
        <w:szCs w:val="20"/>
      </w:rPr>
      <w:t xml:space="preserve">Lecturer: Eddy de </w:t>
    </w:r>
    <w:proofErr w:type="spellStart"/>
    <w:r w:rsidRPr="006315A4">
      <w:rPr>
        <w:rFonts w:cs="Arial"/>
        <w:szCs w:val="20"/>
      </w:rPr>
      <w:t>Rooij</w:t>
    </w:r>
    <w:proofErr w:type="spellEnd"/>
  </w:p>
  <w:p w:rsidR="00EF20A0" w:rsidRPr="006315A4" w:rsidRDefault="00E4715E" w:rsidP="00FE119A">
    <w:pPr>
      <w:pStyle w:val="Header"/>
      <w:tabs>
        <w:tab w:val="clear" w:pos="4320"/>
        <w:tab w:val="clear" w:pos="8640"/>
        <w:tab w:val="center" w:pos="-5940"/>
      </w:tabs>
      <w:spacing w:after="120"/>
      <w:ind w:left="1627"/>
      <w:jc w:val="right"/>
      <w:rPr>
        <w:rFonts w:cs="Arial"/>
        <w:szCs w:val="20"/>
      </w:rPr>
    </w:pPr>
    <w:r w:rsidRPr="00E4715E">
      <w:rPr>
        <w:noProof/>
      </w:rPr>
      <w:pict>
        <v:shapetype id="_x0000_t32" coordsize="21600,21600" o:spt="32" o:oned="t" path="m0,0l21600,21600e" filled="f">
          <v:path arrowok="t" fillok="f" o:connecttype="none"/>
          <o:lock v:ext="edit" shapetype="t"/>
        </v:shapetype>
        <v:shape id="_x0000_s2054" type="#_x0000_t32" style="position:absolute;left:0;text-align:left;margin-left:0;margin-top:12.45pt;width:465.75pt;height:0;z-index:251658752" o:connectortype="straight" strokeweight="1pt"/>
      </w:pict>
    </w:r>
    <w:r w:rsidR="00EF20A0" w:rsidRPr="006315A4">
      <w:rPr>
        <w:rFonts w:cs="Arial"/>
        <w:szCs w:val="20"/>
      </w:rPr>
      <w:t xml:space="preserve">Project Plan </w:t>
    </w:r>
    <w:r w:rsidR="00EF20A0" w:rsidRPr="006315A4">
      <w:rPr>
        <w:rFonts w:cs="Arial"/>
        <w:szCs w:val="20"/>
        <w:lang w:val="en-GB"/>
      </w:rPr>
      <w:t xml:space="preserve">| </w:t>
    </w:r>
    <w:r w:rsidR="003205C0">
      <w:rPr>
        <w:rFonts w:cs="Arial"/>
        <w:szCs w:val="20"/>
      </w:rPr>
      <w:t>Version 2 | 29</w:t>
    </w:r>
    <w:r w:rsidR="00EF20A0" w:rsidRPr="006315A4">
      <w:rPr>
        <w:rFonts w:cs="Arial"/>
        <w:szCs w:val="20"/>
      </w:rPr>
      <w:t>/09/2009</w:t>
    </w:r>
  </w:p>
  <w:p w:rsidR="00EF20A0" w:rsidRPr="006315A4" w:rsidRDefault="00EF20A0" w:rsidP="00FE119A">
    <w:pPr>
      <w:pStyle w:val="Header"/>
      <w:tabs>
        <w:tab w:val="clear" w:pos="4320"/>
        <w:tab w:val="clear" w:pos="8640"/>
        <w:tab w:val="center" w:pos="-5940"/>
      </w:tabs>
      <w:ind w:left="1627"/>
      <w:jc w:val="right"/>
      <w:rPr>
        <w:rFonts w:cs="Arial"/>
        <w:szCs w:val="20"/>
      </w:rPr>
    </w:pPr>
    <w:r>
      <w:rPr>
        <w:rFonts w:cs="Arial"/>
        <w:szCs w:val="20"/>
      </w:rPr>
      <w:t>Main Aims</w:t>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0A0" w:rsidRPr="006315A4" w:rsidRDefault="00EF20A0" w:rsidP="00FE119A">
    <w:pPr>
      <w:pStyle w:val="Header"/>
      <w:tabs>
        <w:tab w:val="clear" w:pos="8640"/>
        <w:tab w:val="right" w:pos="9000"/>
      </w:tabs>
      <w:rPr>
        <w:rFonts w:cs="Arial"/>
        <w:b/>
        <w:sz w:val="22"/>
        <w:szCs w:val="22"/>
      </w:rPr>
    </w:pPr>
    <w:r w:rsidRPr="006315A4">
      <w:rPr>
        <w:rFonts w:cs="Arial"/>
        <w:b/>
        <w:sz w:val="22"/>
        <w:szCs w:val="22"/>
      </w:rPr>
      <w:t>Software Engineering Project – STUDENT EVENT WEBSHOP</w:t>
    </w:r>
  </w:p>
  <w:p w:rsidR="00EF20A0" w:rsidRPr="006315A4" w:rsidRDefault="00EF20A0" w:rsidP="00942977">
    <w:pPr>
      <w:pStyle w:val="Header"/>
      <w:rPr>
        <w:rFonts w:cs="Arial"/>
        <w:szCs w:val="20"/>
      </w:rPr>
    </w:pPr>
    <w:r w:rsidRPr="006315A4">
      <w:rPr>
        <w:rFonts w:cs="Arial"/>
        <w:szCs w:val="20"/>
      </w:rPr>
      <w:t xml:space="preserve">Lecturer: Eddy de </w:t>
    </w:r>
    <w:proofErr w:type="spellStart"/>
    <w:r w:rsidRPr="006315A4">
      <w:rPr>
        <w:rFonts w:cs="Arial"/>
        <w:szCs w:val="20"/>
      </w:rPr>
      <w:t>Rooij</w:t>
    </w:r>
    <w:proofErr w:type="spellEnd"/>
  </w:p>
  <w:p w:rsidR="00EF20A0" w:rsidRPr="006315A4" w:rsidRDefault="00E4715E" w:rsidP="00FE119A">
    <w:pPr>
      <w:pStyle w:val="Header"/>
      <w:tabs>
        <w:tab w:val="clear" w:pos="4320"/>
        <w:tab w:val="clear" w:pos="8640"/>
        <w:tab w:val="center" w:pos="-5940"/>
      </w:tabs>
      <w:spacing w:after="120"/>
      <w:ind w:left="1627"/>
      <w:jc w:val="right"/>
      <w:rPr>
        <w:rFonts w:cs="Arial"/>
        <w:szCs w:val="20"/>
      </w:rPr>
    </w:pPr>
    <w:r w:rsidRPr="00E4715E">
      <w:rPr>
        <w:noProof/>
      </w:rPr>
      <w:pict>
        <v:shapetype id="_x0000_t32" coordsize="21600,21600" o:spt="32" o:oned="t" path="m0,0l21600,21600e" filled="f">
          <v:path arrowok="t" fillok="f" o:connecttype="none"/>
          <o:lock v:ext="edit" shapetype="t"/>
        </v:shapetype>
        <v:shape id="_x0000_s2050" type="#_x0000_t32" style="position:absolute;left:0;text-align:left;margin-left:0;margin-top:12.45pt;width:465.75pt;height:0;z-index:251654656" o:connectortype="straight" strokeweight="1pt"/>
      </w:pict>
    </w:r>
    <w:r w:rsidR="00EF20A0" w:rsidRPr="006315A4">
      <w:rPr>
        <w:rFonts w:cs="Arial"/>
        <w:szCs w:val="20"/>
      </w:rPr>
      <w:t xml:space="preserve">Project Plan </w:t>
    </w:r>
    <w:r w:rsidR="00EF20A0" w:rsidRPr="006315A4">
      <w:rPr>
        <w:rFonts w:cs="Arial"/>
        <w:szCs w:val="20"/>
        <w:lang w:val="en-GB"/>
      </w:rPr>
      <w:t xml:space="preserve">| </w:t>
    </w:r>
    <w:r w:rsidR="003205C0">
      <w:rPr>
        <w:rFonts w:cs="Arial"/>
        <w:szCs w:val="20"/>
      </w:rPr>
      <w:t>Version 2 | 29</w:t>
    </w:r>
    <w:r w:rsidR="00EF20A0" w:rsidRPr="006315A4">
      <w:rPr>
        <w:rFonts w:cs="Arial"/>
        <w:szCs w:val="20"/>
      </w:rPr>
      <w:t>/09/2009</w:t>
    </w:r>
  </w:p>
  <w:p w:rsidR="00EF20A0" w:rsidRPr="006315A4" w:rsidRDefault="00EF20A0" w:rsidP="00FE119A">
    <w:pPr>
      <w:pStyle w:val="Header"/>
      <w:tabs>
        <w:tab w:val="clear" w:pos="4320"/>
        <w:tab w:val="clear" w:pos="8640"/>
        <w:tab w:val="center" w:pos="-5940"/>
      </w:tabs>
      <w:ind w:left="1627"/>
      <w:jc w:val="right"/>
      <w:rPr>
        <w:rFonts w:cs="Arial"/>
        <w:szCs w:val="20"/>
      </w:rPr>
    </w:pPr>
    <w:r>
      <w:rPr>
        <w:rFonts w:cs="Arial"/>
        <w:szCs w:val="20"/>
      </w:rPr>
      <w:t>Stakeholders’ Analysis</w:t>
    </w:r>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0A0" w:rsidRPr="006315A4" w:rsidRDefault="00EF20A0" w:rsidP="00FE119A">
    <w:pPr>
      <w:pStyle w:val="Header"/>
      <w:tabs>
        <w:tab w:val="clear" w:pos="8640"/>
        <w:tab w:val="right" w:pos="9000"/>
      </w:tabs>
      <w:rPr>
        <w:rFonts w:cs="Arial"/>
        <w:b/>
        <w:sz w:val="22"/>
        <w:szCs w:val="22"/>
      </w:rPr>
    </w:pPr>
    <w:r w:rsidRPr="006315A4">
      <w:rPr>
        <w:rFonts w:cs="Arial"/>
        <w:b/>
        <w:sz w:val="22"/>
        <w:szCs w:val="22"/>
      </w:rPr>
      <w:t>Software Engineering Project – STUDENT EVENT WEBSHOP</w:t>
    </w:r>
  </w:p>
  <w:p w:rsidR="00EF20A0" w:rsidRPr="006315A4" w:rsidRDefault="00EF20A0" w:rsidP="00942977">
    <w:pPr>
      <w:pStyle w:val="Header"/>
      <w:rPr>
        <w:rFonts w:cs="Arial"/>
        <w:szCs w:val="20"/>
      </w:rPr>
    </w:pPr>
    <w:r w:rsidRPr="006315A4">
      <w:rPr>
        <w:rFonts w:cs="Arial"/>
        <w:szCs w:val="20"/>
      </w:rPr>
      <w:t xml:space="preserve">Lecturer: Eddy de </w:t>
    </w:r>
    <w:proofErr w:type="spellStart"/>
    <w:r w:rsidRPr="006315A4">
      <w:rPr>
        <w:rFonts w:cs="Arial"/>
        <w:szCs w:val="20"/>
      </w:rPr>
      <w:t>Rooij</w:t>
    </w:r>
    <w:proofErr w:type="spellEnd"/>
  </w:p>
  <w:p w:rsidR="00EF20A0" w:rsidRPr="006315A4" w:rsidRDefault="00E4715E" w:rsidP="00FE119A">
    <w:pPr>
      <w:pStyle w:val="Header"/>
      <w:tabs>
        <w:tab w:val="clear" w:pos="4320"/>
        <w:tab w:val="clear" w:pos="8640"/>
        <w:tab w:val="center" w:pos="-5940"/>
      </w:tabs>
      <w:spacing w:after="120"/>
      <w:ind w:left="1627"/>
      <w:jc w:val="right"/>
      <w:rPr>
        <w:rFonts w:cs="Arial"/>
        <w:szCs w:val="20"/>
      </w:rPr>
    </w:pPr>
    <w:r w:rsidRPr="00E4715E">
      <w:rPr>
        <w:noProof/>
      </w:rPr>
      <w:pict>
        <v:shapetype id="_x0000_t32" coordsize="21600,21600" o:spt="32" o:oned="t" path="m0,0l21600,21600e" filled="f">
          <v:path arrowok="t" fillok="f" o:connecttype="none"/>
          <o:lock v:ext="edit" shapetype="t"/>
        </v:shapetype>
        <v:shape id="_x0000_s2051" type="#_x0000_t32" style="position:absolute;left:0;text-align:left;margin-left:0;margin-top:12.45pt;width:465.75pt;height:0;z-index:251655680" o:connectortype="straight" strokeweight="1pt"/>
      </w:pict>
    </w:r>
    <w:r w:rsidR="00EF20A0" w:rsidRPr="006315A4">
      <w:rPr>
        <w:rFonts w:cs="Arial"/>
        <w:szCs w:val="20"/>
      </w:rPr>
      <w:t xml:space="preserve">Project Plan </w:t>
    </w:r>
    <w:r w:rsidR="00EF20A0" w:rsidRPr="006315A4">
      <w:rPr>
        <w:rFonts w:cs="Arial"/>
        <w:szCs w:val="20"/>
        <w:lang w:val="en-GB"/>
      </w:rPr>
      <w:t xml:space="preserve">| </w:t>
    </w:r>
    <w:r w:rsidR="003205C0">
      <w:rPr>
        <w:rFonts w:cs="Arial"/>
        <w:szCs w:val="20"/>
      </w:rPr>
      <w:t>Version 2 | 29/09/2009</w:t>
    </w:r>
  </w:p>
  <w:p w:rsidR="00EF20A0" w:rsidRPr="006315A4" w:rsidRDefault="00EF20A0" w:rsidP="00FE119A">
    <w:pPr>
      <w:pStyle w:val="Header"/>
      <w:tabs>
        <w:tab w:val="clear" w:pos="4320"/>
        <w:tab w:val="clear" w:pos="8640"/>
        <w:tab w:val="center" w:pos="-5940"/>
      </w:tabs>
      <w:ind w:left="1627"/>
      <w:jc w:val="right"/>
      <w:rPr>
        <w:rFonts w:cs="Arial"/>
        <w:szCs w:val="20"/>
      </w:rPr>
    </w:pPr>
    <w:r>
      <w:rPr>
        <w:rFonts w:cs="Arial"/>
        <w:szCs w:val="20"/>
      </w:rPr>
      <w:t>Development Process Information</w:t>
    </w:r>
  </w:p>
</w:hdr>
</file>

<file path=word/header5.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0A0" w:rsidRPr="006315A4" w:rsidRDefault="00EF20A0" w:rsidP="00FE119A">
    <w:pPr>
      <w:pStyle w:val="Header"/>
      <w:tabs>
        <w:tab w:val="clear" w:pos="8640"/>
        <w:tab w:val="right" w:pos="9000"/>
      </w:tabs>
      <w:rPr>
        <w:rFonts w:cs="Arial"/>
        <w:b/>
        <w:sz w:val="22"/>
        <w:szCs w:val="22"/>
      </w:rPr>
    </w:pPr>
    <w:r w:rsidRPr="006315A4">
      <w:rPr>
        <w:rFonts w:cs="Arial"/>
        <w:b/>
        <w:sz w:val="22"/>
        <w:szCs w:val="22"/>
      </w:rPr>
      <w:t>Software Engineering Project – STUDENT EVENT WEBSHOP</w:t>
    </w:r>
  </w:p>
  <w:p w:rsidR="00EF20A0" w:rsidRPr="006315A4" w:rsidRDefault="00EF20A0" w:rsidP="00942977">
    <w:pPr>
      <w:pStyle w:val="Header"/>
      <w:rPr>
        <w:rFonts w:cs="Arial"/>
        <w:szCs w:val="20"/>
      </w:rPr>
    </w:pPr>
    <w:r w:rsidRPr="006315A4">
      <w:rPr>
        <w:rFonts w:cs="Arial"/>
        <w:szCs w:val="20"/>
      </w:rPr>
      <w:t xml:space="preserve">Lecturer: Eddy de </w:t>
    </w:r>
    <w:proofErr w:type="spellStart"/>
    <w:r w:rsidRPr="006315A4">
      <w:rPr>
        <w:rFonts w:cs="Arial"/>
        <w:szCs w:val="20"/>
      </w:rPr>
      <w:t>Rooij</w:t>
    </w:r>
    <w:proofErr w:type="spellEnd"/>
  </w:p>
  <w:p w:rsidR="00EF20A0" w:rsidRPr="006315A4" w:rsidRDefault="00E4715E" w:rsidP="00FE119A">
    <w:pPr>
      <w:pStyle w:val="Header"/>
      <w:tabs>
        <w:tab w:val="clear" w:pos="4320"/>
        <w:tab w:val="clear" w:pos="8640"/>
        <w:tab w:val="center" w:pos="-5940"/>
      </w:tabs>
      <w:spacing w:after="120"/>
      <w:ind w:left="1627"/>
      <w:jc w:val="right"/>
      <w:rPr>
        <w:rFonts w:cs="Arial"/>
        <w:szCs w:val="20"/>
      </w:rPr>
    </w:pPr>
    <w:r w:rsidRPr="00E4715E">
      <w:rPr>
        <w:noProof/>
      </w:rPr>
      <w:pict>
        <v:shapetype id="_x0000_t32" coordsize="21600,21600" o:spt="32" o:oned="t" path="m0,0l21600,21600e" filled="f">
          <v:path arrowok="t" fillok="f" o:connecttype="none"/>
          <o:lock v:ext="edit" shapetype="t"/>
        </v:shapetype>
        <v:shape id="_x0000_s2052" type="#_x0000_t32" style="position:absolute;left:0;text-align:left;margin-left:0;margin-top:12.45pt;width:465.75pt;height:0;z-index:251656704" o:connectortype="straight" strokeweight="1pt"/>
      </w:pict>
    </w:r>
    <w:r w:rsidR="00EF20A0" w:rsidRPr="006315A4">
      <w:rPr>
        <w:rFonts w:cs="Arial"/>
        <w:szCs w:val="20"/>
      </w:rPr>
      <w:t xml:space="preserve">Project Plan </w:t>
    </w:r>
    <w:r w:rsidR="00EF20A0" w:rsidRPr="006315A4">
      <w:rPr>
        <w:rFonts w:cs="Arial"/>
        <w:szCs w:val="20"/>
        <w:lang w:val="en-GB"/>
      </w:rPr>
      <w:t xml:space="preserve">| </w:t>
    </w:r>
    <w:r w:rsidR="003205C0">
      <w:rPr>
        <w:rFonts w:cs="Arial"/>
        <w:szCs w:val="20"/>
      </w:rPr>
      <w:t>Version 2 | 29/09/2009</w:t>
    </w:r>
  </w:p>
  <w:p w:rsidR="00EF20A0" w:rsidRPr="006315A4" w:rsidRDefault="00EF20A0" w:rsidP="00FE119A">
    <w:pPr>
      <w:pStyle w:val="Header"/>
      <w:tabs>
        <w:tab w:val="clear" w:pos="4320"/>
        <w:tab w:val="clear" w:pos="8640"/>
        <w:tab w:val="center" w:pos="-5940"/>
      </w:tabs>
      <w:ind w:left="1627"/>
      <w:jc w:val="right"/>
      <w:rPr>
        <w:rFonts w:cs="Arial"/>
        <w:szCs w:val="20"/>
      </w:rPr>
    </w:pPr>
    <w:r>
      <w:rPr>
        <w:rFonts w:cs="Arial"/>
        <w:szCs w:val="20"/>
      </w:rPr>
      <w:t>Hardware and Software</w:t>
    </w:r>
  </w:p>
</w:hdr>
</file>

<file path=word/header6.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0A0" w:rsidRPr="006315A4" w:rsidRDefault="00EF20A0" w:rsidP="00FE119A">
    <w:pPr>
      <w:pStyle w:val="Header"/>
      <w:tabs>
        <w:tab w:val="clear" w:pos="8640"/>
        <w:tab w:val="right" w:pos="9000"/>
      </w:tabs>
      <w:rPr>
        <w:rFonts w:cs="Arial"/>
        <w:b/>
        <w:sz w:val="22"/>
        <w:szCs w:val="22"/>
      </w:rPr>
    </w:pPr>
    <w:r w:rsidRPr="006315A4">
      <w:rPr>
        <w:rFonts w:cs="Arial"/>
        <w:b/>
        <w:sz w:val="22"/>
        <w:szCs w:val="22"/>
      </w:rPr>
      <w:t>Software Engineering Project – STUDENT EVENT WEBSHOP</w:t>
    </w:r>
  </w:p>
  <w:p w:rsidR="00EF20A0" w:rsidRPr="006315A4" w:rsidRDefault="00EF20A0" w:rsidP="00942977">
    <w:pPr>
      <w:pStyle w:val="Header"/>
      <w:rPr>
        <w:rFonts w:cs="Arial"/>
        <w:szCs w:val="20"/>
      </w:rPr>
    </w:pPr>
    <w:r w:rsidRPr="006315A4">
      <w:rPr>
        <w:rFonts w:cs="Arial"/>
        <w:szCs w:val="20"/>
      </w:rPr>
      <w:t xml:space="preserve">Lecturer: Eddy de </w:t>
    </w:r>
    <w:proofErr w:type="spellStart"/>
    <w:r w:rsidRPr="006315A4">
      <w:rPr>
        <w:rFonts w:cs="Arial"/>
        <w:szCs w:val="20"/>
      </w:rPr>
      <w:t>Rooij</w:t>
    </w:r>
    <w:proofErr w:type="spellEnd"/>
  </w:p>
  <w:p w:rsidR="00EF20A0" w:rsidRPr="006315A4" w:rsidRDefault="00E4715E" w:rsidP="00FE119A">
    <w:pPr>
      <w:pStyle w:val="Header"/>
      <w:tabs>
        <w:tab w:val="clear" w:pos="4320"/>
        <w:tab w:val="clear" w:pos="8640"/>
        <w:tab w:val="center" w:pos="-5940"/>
      </w:tabs>
      <w:spacing w:after="120"/>
      <w:ind w:left="1627"/>
      <w:jc w:val="right"/>
      <w:rPr>
        <w:rFonts w:cs="Arial"/>
        <w:szCs w:val="20"/>
      </w:rPr>
    </w:pPr>
    <w:r w:rsidRPr="00E4715E">
      <w:rPr>
        <w:noProof/>
      </w:rPr>
      <w:pict>
        <v:shapetype id="_x0000_t32" coordsize="21600,21600" o:spt="32" o:oned="t" path="m0,0l21600,21600e" filled="f">
          <v:path arrowok="t" fillok="f" o:connecttype="none"/>
          <o:lock v:ext="edit" shapetype="t"/>
        </v:shapetype>
        <v:shape id="_x0000_s2056" type="#_x0000_t32" style="position:absolute;left:0;text-align:left;margin-left:0;margin-top:12.45pt;width:465.75pt;height:0;z-index:251660800" o:connectortype="straight" strokeweight="1pt"/>
      </w:pict>
    </w:r>
    <w:r w:rsidR="00EF20A0" w:rsidRPr="006315A4">
      <w:rPr>
        <w:rFonts w:cs="Arial"/>
        <w:szCs w:val="20"/>
      </w:rPr>
      <w:t xml:space="preserve">Project Plan </w:t>
    </w:r>
    <w:r w:rsidR="00EF20A0" w:rsidRPr="006315A4">
      <w:rPr>
        <w:rFonts w:cs="Arial"/>
        <w:szCs w:val="20"/>
        <w:lang w:val="en-GB"/>
      </w:rPr>
      <w:t xml:space="preserve">| </w:t>
    </w:r>
    <w:r w:rsidR="003205C0">
      <w:rPr>
        <w:rFonts w:cs="Arial"/>
        <w:szCs w:val="20"/>
      </w:rPr>
      <w:t>Version 2 | 29/09/2009</w:t>
    </w:r>
  </w:p>
  <w:p w:rsidR="00EF20A0" w:rsidRPr="006315A4" w:rsidRDefault="00EF20A0" w:rsidP="00FE119A">
    <w:pPr>
      <w:pStyle w:val="Header"/>
      <w:tabs>
        <w:tab w:val="clear" w:pos="4320"/>
        <w:tab w:val="clear" w:pos="8640"/>
        <w:tab w:val="center" w:pos="-5940"/>
      </w:tabs>
      <w:ind w:left="1627"/>
      <w:jc w:val="right"/>
      <w:rPr>
        <w:rFonts w:cs="Arial"/>
        <w:szCs w:val="20"/>
      </w:rPr>
    </w:pPr>
    <w:r>
      <w:rPr>
        <w:rFonts w:cs="Arial"/>
        <w:szCs w:val="20"/>
      </w:rPr>
      <w:t>Hardware and Software</w:t>
    </w:r>
  </w:p>
</w:hdr>
</file>

<file path=word/header7.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0A0" w:rsidRPr="006315A4" w:rsidRDefault="00EF20A0" w:rsidP="00FE119A">
    <w:pPr>
      <w:pStyle w:val="Header"/>
      <w:tabs>
        <w:tab w:val="clear" w:pos="8640"/>
        <w:tab w:val="right" w:pos="9000"/>
      </w:tabs>
      <w:rPr>
        <w:rFonts w:cs="Arial"/>
        <w:b/>
        <w:sz w:val="22"/>
        <w:szCs w:val="22"/>
      </w:rPr>
    </w:pPr>
    <w:r w:rsidRPr="006315A4">
      <w:rPr>
        <w:rFonts w:cs="Arial"/>
        <w:b/>
        <w:sz w:val="22"/>
        <w:szCs w:val="22"/>
      </w:rPr>
      <w:t>Software Engineering Project – STUDENT EVENT WEBSHOP</w:t>
    </w:r>
  </w:p>
  <w:p w:rsidR="00EF20A0" w:rsidRPr="006315A4" w:rsidRDefault="00EF20A0" w:rsidP="00942977">
    <w:pPr>
      <w:pStyle w:val="Header"/>
      <w:rPr>
        <w:rFonts w:cs="Arial"/>
        <w:szCs w:val="20"/>
      </w:rPr>
    </w:pPr>
    <w:r w:rsidRPr="006315A4">
      <w:rPr>
        <w:rFonts w:cs="Arial"/>
        <w:szCs w:val="20"/>
      </w:rPr>
      <w:t xml:space="preserve">Lecturer: Eddy de </w:t>
    </w:r>
    <w:proofErr w:type="spellStart"/>
    <w:r w:rsidRPr="006315A4">
      <w:rPr>
        <w:rFonts w:cs="Arial"/>
        <w:szCs w:val="20"/>
      </w:rPr>
      <w:t>Rooij</w:t>
    </w:r>
    <w:proofErr w:type="spellEnd"/>
  </w:p>
  <w:p w:rsidR="00EF20A0" w:rsidRPr="006315A4" w:rsidRDefault="00E4715E" w:rsidP="00FE119A">
    <w:pPr>
      <w:pStyle w:val="Header"/>
      <w:tabs>
        <w:tab w:val="clear" w:pos="4320"/>
        <w:tab w:val="clear" w:pos="8640"/>
        <w:tab w:val="center" w:pos="-5940"/>
      </w:tabs>
      <w:spacing w:after="120"/>
      <w:ind w:left="1627"/>
      <w:jc w:val="right"/>
      <w:rPr>
        <w:rFonts w:cs="Arial"/>
        <w:szCs w:val="20"/>
      </w:rPr>
    </w:pPr>
    <w:r w:rsidRPr="00E4715E">
      <w:rPr>
        <w:noProof/>
      </w:rPr>
      <w:pict>
        <v:shapetype id="_x0000_t32" coordsize="21600,21600" o:spt="32" o:oned="t" path="m0,0l21600,21600e" filled="f">
          <v:path arrowok="t" fillok="f" o:connecttype="none"/>
          <o:lock v:ext="edit" shapetype="t"/>
        </v:shapetype>
        <v:shape id="_x0000_s2053" type="#_x0000_t32" style="position:absolute;left:0;text-align:left;margin-left:0;margin-top:12.45pt;width:465.75pt;height:0;z-index:251657728" o:connectortype="straight" strokeweight="1pt"/>
      </w:pict>
    </w:r>
    <w:r w:rsidR="00EF20A0" w:rsidRPr="006315A4">
      <w:rPr>
        <w:rFonts w:cs="Arial"/>
        <w:szCs w:val="20"/>
      </w:rPr>
      <w:t xml:space="preserve">Project Plan </w:t>
    </w:r>
    <w:r w:rsidR="00EF20A0" w:rsidRPr="006315A4">
      <w:rPr>
        <w:rFonts w:cs="Arial"/>
        <w:szCs w:val="20"/>
        <w:lang w:val="en-GB"/>
      </w:rPr>
      <w:t xml:space="preserve">| </w:t>
    </w:r>
    <w:r w:rsidR="003205C0">
      <w:rPr>
        <w:rFonts w:cs="Arial"/>
        <w:szCs w:val="20"/>
      </w:rPr>
      <w:t>Version 2 | 29/09/2009</w:t>
    </w:r>
  </w:p>
  <w:p w:rsidR="00EF20A0" w:rsidRPr="006315A4" w:rsidRDefault="00EF20A0" w:rsidP="00FE119A">
    <w:pPr>
      <w:pStyle w:val="Header"/>
      <w:tabs>
        <w:tab w:val="clear" w:pos="4320"/>
        <w:tab w:val="clear" w:pos="8640"/>
        <w:tab w:val="center" w:pos="-5940"/>
      </w:tabs>
      <w:ind w:left="1627"/>
      <w:jc w:val="right"/>
      <w:rPr>
        <w:rFonts w:cs="Arial"/>
        <w:szCs w:val="20"/>
      </w:rPr>
    </w:pPr>
    <w:r>
      <w:rPr>
        <w:rFonts w:cs="Arial"/>
        <w:szCs w:val="20"/>
      </w:rPr>
      <w:t>Literature</w:t>
    </w:r>
  </w:p>
</w:hdr>
</file>

<file path=word/header8.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0A0" w:rsidRPr="006315A4" w:rsidRDefault="00EF20A0" w:rsidP="00FE119A">
    <w:pPr>
      <w:pStyle w:val="Header"/>
      <w:tabs>
        <w:tab w:val="clear" w:pos="8640"/>
        <w:tab w:val="right" w:pos="9000"/>
      </w:tabs>
      <w:rPr>
        <w:rFonts w:cs="Arial"/>
        <w:b/>
        <w:sz w:val="22"/>
        <w:szCs w:val="22"/>
      </w:rPr>
    </w:pPr>
    <w:r w:rsidRPr="006315A4">
      <w:rPr>
        <w:rFonts w:cs="Arial"/>
        <w:b/>
        <w:sz w:val="22"/>
        <w:szCs w:val="22"/>
      </w:rPr>
      <w:t>Software Engineering Project – STUDENT EVENT WEBSHOP</w:t>
    </w:r>
  </w:p>
  <w:p w:rsidR="00EF20A0" w:rsidRPr="006315A4" w:rsidRDefault="00EF20A0" w:rsidP="00942977">
    <w:pPr>
      <w:pStyle w:val="Header"/>
      <w:rPr>
        <w:rFonts w:cs="Arial"/>
        <w:szCs w:val="20"/>
      </w:rPr>
    </w:pPr>
    <w:r w:rsidRPr="006315A4">
      <w:rPr>
        <w:rFonts w:cs="Arial"/>
        <w:szCs w:val="20"/>
      </w:rPr>
      <w:t xml:space="preserve">Lecturer: Eddy de </w:t>
    </w:r>
    <w:proofErr w:type="spellStart"/>
    <w:r w:rsidRPr="006315A4">
      <w:rPr>
        <w:rFonts w:cs="Arial"/>
        <w:szCs w:val="20"/>
      </w:rPr>
      <w:t>Rooij</w:t>
    </w:r>
    <w:proofErr w:type="spellEnd"/>
  </w:p>
  <w:p w:rsidR="00EF20A0" w:rsidRPr="006315A4" w:rsidRDefault="00E4715E" w:rsidP="00FE119A">
    <w:pPr>
      <w:pStyle w:val="Header"/>
      <w:tabs>
        <w:tab w:val="clear" w:pos="4320"/>
        <w:tab w:val="clear" w:pos="8640"/>
        <w:tab w:val="center" w:pos="-5940"/>
      </w:tabs>
      <w:spacing w:after="120"/>
      <w:ind w:left="1627"/>
      <w:jc w:val="right"/>
      <w:rPr>
        <w:rFonts w:cs="Arial"/>
        <w:szCs w:val="20"/>
      </w:rPr>
    </w:pPr>
    <w:r w:rsidRPr="00E4715E">
      <w:rPr>
        <w:noProof/>
      </w:rPr>
      <w:pict>
        <v:shapetype id="_x0000_t32" coordsize="21600,21600" o:spt="32" o:oned="t" path="m0,0l21600,21600e" filled="f">
          <v:path arrowok="t" fillok="f" o:connecttype="none"/>
          <o:lock v:ext="edit" shapetype="t"/>
        </v:shapetype>
        <v:shape id="_x0000_s2055" type="#_x0000_t32" style="position:absolute;left:0;text-align:left;margin-left:0;margin-top:12.45pt;width:465.75pt;height:0;z-index:251659776" o:connectortype="straight" strokeweight="1pt"/>
      </w:pict>
    </w:r>
    <w:r w:rsidR="00EF20A0" w:rsidRPr="006315A4">
      <w:rPr>
        <w:rFonts w:cs="Arial"/>
        <w:szCs w:val="20"/>
      </w:rPr>
      <w:t xml:space="preserve">Project Plan </w:t>
    </w:r>
    <w:r w:rsidR="00EF20A0" w:rsidRPr="006315A4">
      <w:rPr>
        <w:rFonts w:cs="Arial"/>
        <w:szCs w:val="20"/>
        <w:lang w:val="en-GB"/>
      </w:rPr>
      <w:t xml:space="preserve">| </w:t>
    </w:r>
    <w:r w:rsidR="003205C0">
      <w:rPr>
        <w:rFonts w:cs="Arial"/>
        <w:szCs w:val="20"/>
      </w:rPr>
      <w:t>Version 2 | 29/09/2009</w:t>
    </w:r>
  </w:p>
  <w:p w:rsidR="00EF20A0" w:rsidRPr="006315A4" w:rsidRDefault="00EF20A0" w:rsidP="00FE119A">
    <w:pPr>
      <w:pStyle w:val="Header"/>
      <w:tabs>
        <w:tab w:val="clear" w:pos="4320"/>
        <w:tab w:val="clear" w:pos="8640"/>
        <w:tab w:val="center" w:pos="-5940"/>
      </w:tabs>
      <w:ind w:left="1627"/>
      <w:jc w:val="right"/>
      <w:rPr>
        <w:rFonts w:cs="Arial"/>
        <w:szCs w:val="20"/>
      </w:rPr>
    </w:pPr>
    <w:r>
      <w:rPr>
        <w:rFonts w:cs="Arial"/>
        <w:szCs w:val="20"/>
      </w:rPr>
      <w:t>Roles</w:t>
    </w:r>
  </w:p>
</w:hdr>
</file>

<file path=word/header9.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0A0" w:rsidRPr="006315A4" w:rsidRDefault="00EF20A0" w:rsidP="00FE119A">
    <w:pPr>
      <w:pStyle w:val="Header"/>
      <w:tabs>
        <w:tab w:val="clear" w:pos="8640"/>
        <w:tab w:val="right" w:pos="9000"/>
      </w:tabs>
      <w:rPr>
        <w:rFonts w:cs="Arial"/>
        <w:b/>
        <w:sz w:val="22"/>
        <w:szCs w:val="22"/>
      </w:rPr>
    </w:pPr>
    <w:r w:rsidRPr="006315A4">
      <w:rPr>
        <w:rFonts w:cs="Arial"/>
        <w:b/>
        <w:sz w:val="22"/>
        <w:szCs w:val="22"/>
      </w:rPr>
      <w:t>Software Engineering Project – STUDENT EVENT WEBSHOP</w:t>
    </w:r>
  </w:p>
  <w:p w:rsidR="00EF20A0" w:rsidRPr="006315A4" w:rsidRDefault="00EF20A0" w:rsidP="00942977">
    <w:pPr>
      <w:pStyle w:val="Header"/>
      <w:rPr>
        <w:rFonts w:cs="Arial"/>
        <w:szCs w:val="20"/>
      </w:rPr>
    </w:pPr>
    <w:r w:rsidRPr="006315A4">
      <w:rPr>
        <w:rFonts w:cs="Arial"/>
        <w:szCs w:val="20"/>
      </w:rPr>
      <w:t xml:space="preserve">Lecturer: Eddy de </w:t>
    </w:r>
    <w:proofErr w:type="spellStart"/>
    <w:r w:rsidRPr="006315A4">
      <w:rPr>
        <w:rFonts w:cs="Arial"/>
        <w:szCs w:val="20"/>
      </w:rPr>
      <w:t>Rooij</w:t>
    </w:r>
    <w:proofErr w:type="spellEnd"/>
  </w:p>
  <w:p w:rsidR="00EF20A0" w:rsidRPr="006315A4" w:rsidRDefault="00E4715E" w:rsidP="00FE119A">
    <w:pPr>
      <w:pStyle w:val="Header"/>
      <w:tabs>
        <w:tab w:val="clear" w:pos="4320"/>
        <w:tab w:val="clear" w:pos="8640"/>
        <w:tab w:val="center" w:pos="-5940"/>
      </w:tabs>
      <w:spacing w:after="120"/>
      <w:ind w:left="1627"/>
      <w:jc w:val="right"/>
      <w:rPr>
        <w:rFonts w:cs="Arial"/>
        <w:szCs w:val="20"/>
      </w:rPr>
    </w:pPr>
    <w:r w:rsidRPr="00E4715E">
      <w:rPr>
        <w:noProof/>
      </w:rPr>
      <w:pict>
        <v:shapetype id="_x0000_t32" coordsize="21600,21600" o:spt="32" o:oned="t" path="m0,0l21600,21600e" filled="f">
          <v:path arrowok="t" fillok="f" o:connecttype="none"/>
          <o:lock v:ext="edit" shapetype="t"/>
        </v:shapetype>
        <v:shape id="_x0000_s2057" type="#_x0000_t32" style="position:absolute;left:0;text-align:left;margin-left:0;margin-top:12.45pt;width:465.75pt;height:0;z-index:251661824" o:connectortype="straight" strokeweight="1pt"/>
      </w:pict>
    </w:r>
    <w:r w:rsidR="00EF20A0" w:rsidRPr="006315A4">
      <w:rPr>
        <w:rFonts w:cs="Arial"/>
        <w:szCs w:val="20"/>
      </w:rPr>
      <w:t xml:space="preserve">Project Plan </w:t>
    </w:r>
    <w:r w:rsidR="00EF20A0" w:rsidRPr="006315A4">
      <w:rPr>
        <w:rFonts w:cs="Arial"/>
        <w:szCs w:val="20"/>
        <w:lang w:val="en-GB"/>
      </w:rPr>
      <w:t xml:space="preserve">| </w:t>
    </w:r>
    <w:r w:rsidR="003205C0">
      <w:rPr>
        <w:rFonts w:cs="Arial"/>
        <w:szCs w:val="20"/>
      </w:rPr>
      <w:t>Version 2 | 29/09/2009</w:t>
    </w:r>
  </w:p>
  <w:p w:rsidR="00EF20A0" w:rsidRPr="006315A4" w:rsidRDefault="00EF20A0" w:rsidP="00FE119A">
    <w:pPr>
      <w:pStyle w:val="Header"/>
      <w:tabs>
        <w:tab w:val="clear" w:pos="4320"/>
        <w:tab w:val="clear" w:pos="8640"/>
        <w:tab w:val="center" w:pos="-5940"/>
      </w:tabs>
      <w:ind w:left="1627"/>
      <w:jc w:val="right"/>
      <w:rPr>
        <w:rFonts w:cs="Arial"/>
        <w:szCs w:val="20"/>
      </w:rPr>
    </w:pPr>
    <w:r>
      <w:rPr>
        <w:rFonts w:cs="Arial"/>
        <w:szCs w:val="20"/>
      </w:rPr>
      <w:t>Deliverables</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1">
    <w:nsid w:val="031A196C"/>
    <w:multiLevelType w:val="hybridMultilevel"/>
    <w:tmpl w:val="CF7C6CBE"/>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
    <w:nsid w:val="047A5F75"/>
    <w:multiLevelType w:val="hybridMultilevel"/>
    <w:tmpl w:val="25C0852E"/>
    <w:lvl w:ilvl="0" w:tplc="FF528CAA">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807B85"/>
    <w:multiLevelType w:val="hybridMultilevel"/>
    <w:tmpl w:val="DE54E876"/>
    <w:lvl w:ilvl="0" w:tplc="FF528CA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6EA7F23"/>
    <w:multiLevelType w:val="hybridMultilevel"/>
    <w:tmpl w:val="615EDFE4"/>
    <w:lvl w:ilvl="0" w:tplc="FF528CA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1F50FD0"/>
    <w:multiLevelType w:val="hybridMultilevel"/>
    <w:tmpl w:val="B05406E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7513566"/>
    <w:multiLevelType w:val="hybridMultilevel"/>
    <w:tmpl w:val="758286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1BB2DC9"/>
    <w:multiLevelType w:val="hybridMultilevel"/>
    <w:tmpl w:val="4782D93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8">
    <w:nsid w:val="2F48280B"/>
    <w:multiLevelType w:val="hybridMultilevel"/>
    <w:tmpl w:val="B9FC9C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3450B7C"/>
    <w:multiLevelType w:val="hybridMultilevel"/>
    <w:tmpl w:val="99A023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BC24AD7"/>
    <w:multiLevelType w:val="hybridMultilevel"/>
    <w:tmpl w:val="B19AFF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D495E10"/>
    <w:multiLevelType w:val="hybridMultilevel"/>
    <w:tmpl w:val="D0AE444E"/>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cs="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cs="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cs="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12">
    <w:nsid w:val="44F950F8"/>
    <w:multiLevelType w:val="hybridMultilevel"/>
    <w:tmpl w:val="FB7685D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9504021"/>
    <w:multiLevelType w:val="hybridMultilevel"/>
    <w:tmpl w:val="FD50867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CFC1446"/>
    <w:multiLevelType w:val="hybridMultilevel"/>
    <w:tmpl w:val="0B2A9718"/>
    <w:lvl w:ilvl="0" w:tplc="FF528CA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F012FF9"/>
    <w:multiLevelType w:val="hybridMultilevel"/>
    <w:tmpl w:val="3288EBA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6CE856C8"/>
    <w:multiLevelType w:val="hybridMultilevel"/>
    <w:tmpl w:val="75047B8A"/>
    <w:lvl w:ilvl="0" w:tplc="FBCEBBA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2F608D3"/>
    <w:multiLevelType w:val="hybridMultilevel"/>
    <w:tmpl w:val="8B886394"/>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num w:numId="1">
    <w:abstractNumId w:val="15"/>
  </w:num>
  <w:num w:numId="2">
    <w:abstractNumId w:val="12"/>
  </w:num>
  <w:num w:numId="3">
    <w:abstractNumId w:val="5"/>
  </w:num>
  <w:num w:numId="4">
    <w:abstractNumId w:val="9"/>
  </w:num>
  <w:num w:numId="5">
    <w:abstractNumId w:val="17"/>
  </w:num>
  <w:num w:numId="6">
    <w:abstractNumId w:val="11"/>
  </w:num>
  <w:num w:numId="7">
    <w:abstractNumId w:val="1"/>
  </w:num>
  <w:num w:numId="8">
    <w:abstractNumId w:val="10"/>
  </w:num>
  <w:num w:numId="9">
    <w:abstractNumId w:val="8"/>
  </w:num>
  <w:num w:numId="10">
    <w:abstractNumId w:val="7"/>
  </w:num>
  <w:num w:numId="11">
    <w:abstractNumId w:val="16"/>
  </w:num>
  <w:num w:numId="12">
    <w:abstractNumId w:val="2"/>
  </w:num>
  <w:num w:numId="13">
    <w:abstractNumId w:val="14"/>
  </w:num>
  <w:num w:numId="14">
    <w:abstractNumId w:val="4"/>
  </w:num>
  <w:num w:numId="15">
    <w:abstractNumId w:val="3"/>
  </w:num>
  <w:num w:numId="16">
    <w:abstractNumId w:val="13"/>
  </w:num>
  <w:num w:numId="17">
    <w:abstractNumId w:val="6"/>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001"/>
  <w:revisionView w:markup="0"/>
  <w:doNotTrackMoves/>
  <w:defaultTabStop w:val="720"/>
  <w:characterSpacingControl w:val="doNotCompress"/>
  <w:hdrShapeDefaults>
    <o:shapedefaults v:ext="edit" spidmax="2060"/>
    <o:shapelayout v:ext="edit">
      <o:idmap v:ext="edit" data="2"/>
      <o:rules v:ext="edit">
        <o:r id="V:Rule10" type="connector" idref="#_x0000_s2057"/>
        <o:r id="V:Rule11" type="connector" idref="#_x0000_s2049"/>
        <o:r id="V:Rule12" type="connector" idref="#_x0000_s2051"/>
        <o:r id="V:Rule13" type="connector" idref="#_x0000_s2055"/>
        <o:r id="V:Rule14" type="connector" idref="#_x0000_s2050"/>
        <o:r id="V:Rule15" type="connector" idref="#_x0000_s2056"/>
        <o:r id="V:Rule16" type="connector" idref="#_x0000_s2053"/>
        <o:r id="V:Rule17" type="connector" idref="#_x0000_s2054"/>
        <o:r id="V:Rule18" type="connector" idref="#_x0000_s2052"/>
      </o:rules>
    </o:shapelayout>
  </w:hdrShapeDefaults>
  <w:footnotePr>
    <w:footnote w:id="-1"/>
    <w:footnote w:id="0"/>
  </w:footnotePr>
  <w:endnotePr>
    <w:endnote w:id="-1"/>
    <w:endnote w:id="0"/>
  </w:endnotePr>
  <w:compat>
    <w:useFELayout/>
  </w:compat>
  <w:rsids>
    <w:rsidRoot w:val="00942977"/>
    <w:rsid w:val="003205C0"/>
    <w:rsid w:val="006B12FF"/>
    <w:rsid w:val="007B4305"/>
    <w:rsid w:val="00942977"/>
    <w:rsid w:val="00A83CAD"/>
    <w:rsid w:val="00B4347B"/>
    <w:rsid w:val="00CF7FE0"/>
    <w:rsid w:val="00D66721"/>
    <w:rsid w:val="00E4715E"/>
    <w:rsid w:val="00EF20A0"/>
    <w:rsid w:val="00FE119A"/>
  </w:rsids>
  <m:mathPr>
    <m:mathFont m:val="Geneva"/>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B0469"/>
    <w:pPr>
      <w:spacing w:line="360" w:lineRule="auto"/>
    </w:pPr>
    <w:rPr>
      <w:rFonts w:ascii="Arial" w:hAnsi="Arial"/>
      <w:szCs w:val="24"/>
    </w:rPr>
  </w:style>
  <w:style w:type="paragraph" w:styleId="Heading1">
    <w:name w:val="heading 1"/>
    <w:basedOn w:val="Normal"/>
    <w:next w:val="Normal"/>
    <w:qFormat/>
    <w:rsid w:val="00250EBD"/>
    <w:pPr>
      <w:keepNext/>
      <w:spacing w:before="120" w:after="120"/>
      <w:outlineLvl w:val="0"/>
    </w:pPr>
    <w:rPr>
      <w:rFonts w:cs="Arial"/>
      <w:b/>
      <w:bCs/>
      <w:kern w:val="32"/>
      <w:sz w:val="32"/>
      <w:szCs w:val="32"/>
    </w:rPr>
  </w:style>
  <w:style w:type="paragraph" w:styleId="Heading2">
    <w:name w:val="heading 2"/>
    <w:basedOn w:val="Normal"/>
    <w:next w:val="Normal"/>
    <w:link w:val="Heading2Char"/>
    <w:qFormat/>
    <w:rsid w:val="00700116"/>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FB0469"/>
    <w:pPr>
      <w:keepNext/>
      <w:spacing w:before="240" w:after="60"/>
      <w:outlineLvl w:val="2"/>
    </w:pPr>
    <w:rPr>
      <w:rFonts w:cs="Arial"/>
      <w:b/>
      <w:bCs/>
      <w:sz w:val="24"/>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942977"/>
    <w:pPr>
      <w:tabs>
        <w:tab w:val="center" w:pos="4320"/>
        <w:tab w:val="right" w:pos="8640"/>
      </w:tabs>
    </w:pPr>
  </w:style>
  <w:style w:type="paragraph" w:styleId="Footer">
    <w:name w:val="footer"/>
    <w:basedOn w:val="Normal"/>
    <w:rsid w:val="00942977"/>
    <w:pPr>
      <w:tabs>
        <w:tab w:val="center" w:pos="4320"/>
        <w:tab w:val="right" w:pos="8640"/>
      </w:tabs>
    </w:pPr>
  </w:style>
  <w:style w:type="character" w:customStyle="1" w:styleId="HeaderChar">
    <w:name w:val="Header Char"/>
    <w:basedOn w:val="DefaultParagraphFont"/>
    <w:link w:val="Header"/>
    <w:rsid w:val="00942977"/>
    <w:rPr>
      <w:sz w:val="24"/>
      <w:szCs w:val="24"/>
      <w:lang w:val="en-US" w:eastAsia="en-US" w:bidi="ar-SA"/>
    </w:rPr>
  </w:style>
  <w:style w:type="character" w:styleId="PageNumber">
    <w:name w:val="page number"/>
    <w:basedOn w:val="DefaultParagraphFont"/>
    <w:rsid w:val="00E933D4"/>
  </w:style>
  <w:style w:type="table" w:styleId="TableGrid">
    <w:name w:val="Table Grid"/>
    <w:basedOn w:val="TableNormal"/>
    <w:rsid w:val="008358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624857"/>
    <w:rPr>
      <w:color w:val="0000FF"/>
      <w:u w:val="single"/>
    </w:rPr>
  </w:style>
  <w:style w:type="paragraph" w:styleId="TOC1">
    <w:name w:val="toc 1"/>
    <w:basedOn w:val="Normal"/>
    <w:next w:val="Normal"/>
    <w:autoRedefine/>
    <w:uiPriority w:val="39"/>
    <w:rsid w:val="00624857"/>
    <w:pPr>
      <w:spacing w:before="60" w:after="60"/>
    </w:pPr>
    <w:rPr>
      <w:b/>
    </w:rPr>
  </w:style>
  <w:style w:type="paragraph" w:styleId="TOC2">
    <w:name w:val="toc 2"/>
    <w:basedOn w:val="Normal"/>
    <w:next w:val="Normal"/>
    <w:autoRedefine/>
    <w:uiPriority w:val="39"/>
    <w:rsid w:val="00624857"/>
    <w:pPr>
      <w:spacing w:before="60" w:after="60"/>
      <w:ind w:left="202"/>
    </w:pPr>
  </w:style>
  <w:style w:type="paragraph" w:styleId="TOC3">
    <w:name w:val="toc 3"/>
    <w:basedOn w:val="Normal"/>
    <w:next w:val="Normal"/>
    <w:autoRedefine/>
    <w:uiPriority w:val="39"/>
    <w:rsid w:val="00624857"/>
    <w:pPr>
      <w:spacing w:before="60" w:after="60"/>
      <w:ind w:left="403"/>
    </w:pPr>
  </w:style>
  <w:style w:type="character" w:customStyle="1" w:styleId="Heading3Char">
    <w:name w:val="Heading 3 Char"/>
    <w:basedOn w:val="DefaultParagraphFont"/>
    <w:link w:val="Heading3"/>
    <w:rsid w:val="00E83869"/>
    <w:rPr>
      <w:rFonts w:ascii="Arial" w:hAnsi="Arial" w:cs="Arial"/>
      <w:b/>
      <w:bCs/>
      <w:sz w:val="24"/>
      <w:szCs w:val="26"/>
      <w:lang w:val="en-US" w:eastAsia="en-US" w:bidi="ar-SA"/>
    </w:rPr>
  </w:style>
  <w:style w:type="character" w:styleId="FollowedHyperlink">
    <w:name w:val="FollowedHyperlink"/>
    <w:basedOn w:val="DefaultParagraphFont"/>
    <w:rsid w:val="009A6548"/>
    <w:rPr>
      <w:color w:val="800080"/>
      <w:u w:val="single"/>
    </w:rPr>
  </w:style>
  <w:style w:type="character" w:customStyle="1" w:styleId="Heading2Char">
    <w:name w:val="Heading 2 Char"/>
    <w:basedOn w:val="DefaultParagraphFont"/>
    <w:link w:val="Heading2"/>
    <w:rsid w:val="009238B8"/>
    <w:rPr>
      <w:rFonts w:ascii="Arial" w:hAnsi="Arial" w:cs="Arial"/>
      <w:b/>
      <w:bCs/>
      <w:i/>
      <w:iCs/>
      <w:sz w:val="28"/>
      <w:szCs w:val="28"/>
      <w:lang w:val="en-US" w:eastAsia="en-US" w:bidi="ar-SA"/>
    </w:rPr>
  </w:style>
  <w:style w:type="paragraph" w:styleId="BalloonText">
    <w:name w:val="Balloon Text"/>
    <w:basedOn w:val="Normal"/>
    <w:link w:val="BalloonTextChar"/>
    <w:rsid w:val="007B4305"/>
    <w:pPr>
      <w:spacing w:line="240" w:lineRule="auto"/>
    </w:pPr>
    <w:rPr>
      <w:rFonts w:ascii="Lucida Grande" w:hAnsi="Lucida Grande"/>
      <w:sz w:val="18"/>
      <w:szCs w:val="18"/>
    </w:rPr>
  </w:style>
  <w:style w:type="character" w:customStyle="1" w:styleId="BalloonTextChar">
    <w:name w:val="Balloon Text Char"/>
    <w:basedOn w:val="DefaultParagraphFont"/>
    <w:link w:val="BalloonText"/>
    <w:rsid w:val="007B4305"/>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3.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yperlink" Target="http://sourcemaking.com/" TargetMode="External"/><Relationship Id="rId17" Type="http://schemas.openxmlformats.org/officeDocument/2006/relationships/hyperlink" Target="http://msdn.microsoft.com/en-us/default.aspx" TargetMode="External"/><Relationship Id="rId18" Type="http://schemas.openxmlformats.org/officeDocument/2006/relationships/hyperlink" Target="http://msdn.microsoft.com/en-us/library/aa288436(VS.71).aspx" TargetMode="External"/><Relationship Id="rId19" Type="http://schemas.openxmlformats.org/officeDocument/2006/relationships/hyperlink" Target="https://cms.paypal.com/us/cgi-bin/?cmd=_render-content&amp;content_ID=developer/howto_api_referenc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16</Pages>
  <Words>2614</Words>
  <Characters>14904</Characters>
  <Application>Microsoft Macintosh Word</Application>
  <DocSecurity>0</DocSecurity>
  <Lines>124</Lines>
  <Paragraphs>29</Paragraphs>
  <ScaleCrop>false</ScaleCrop>
  <Company>Institut Teknologi Sepuluh Nopember</Company>
  <LinksUpToDate>false</LinksUpToDate>
  <CharactersWithSpaces>18303</CharactersWithSpaces>
  <SharedDoc>false</SharedDoc>
  <HLinks>
    <vt:vector size="180" baseType="variant">
      <vt:variant>
        <vt:i4>4194313</vt:i4>
      </vt:variant>
      <vt:variant>
        <vt:i4>168</vt:i4>
      </vt:variant>
      <vt:variant>
        <vt:i4>0</vt:i4>
      </vt:variant>
      <vt:variant>
        <vt:i4>5</vt:i4>
      </vt:variant>
      <vt:variant>
        <vt:lpwstr>https://cms.paypal.com/us/cgi-bin/?cmd=_render-content&amp;content_ID=developer/howto_api_reference</vt:lpwstr>
      </vt:variant>
      <vt:variant>
        <vt:lpwstr/>
      </vt:variant>
      <vt:variant>
        <vt:i4>589889</vt:i4>
      </vt:variant>
      <vt:variant>
        <vt:i4>165</vt:i4>
      </vt:variant>
      <vt:variant>
        <vt:i4>0</vt:i4>
      </vt:variant>
      <vt:variant>
        <vt:i4>5</vt:i4>
      </vt:variant>
      <vt:variant>
        <vt:lpwstr>http://msdn.microsoft.com/en-us/library/aa288436(VS.71).aspx</vt:lpwstr>
      </vt:variant>
      <vt:variant>
        <vt:lpwstr/>
      </vt:variant>
      <vt:variant>
        <vt:i4>1376329</vt:i4>
      </vt:variant>
      <vt:variant>
        <vt:i4>162</vt:i4>
      </vt:variant>
      <vt:variant>
        <vt:i4>0</vt:i4>
      </vt:variant>
      <vt:variant>
        <vt:i4>5</vt:i4>
      </vt:variant>
      <vt:variant>
        <vt:lpwstr>http://msdn.microsoft.com/en-us/default.aspx</vt:lpwstr>
      </vt:variant>
      <vt:variant>
        <vt:lpwstr/>
      </vt:variant>
      <vt:variant>
        <vt:i4>4718608</vt:i4>
      </vt:variant>
      <vt:variant>
        <vt:i4>159</vt:i4>
      </vt:variant>
      <vt:variant>
        <vt:i4>0</vt:i4>
      </vt:variant>
      <vt:variant>
        <vt:i4>5</vt:i4>
      </vt:variant>
      <vt:variant>
        <vt:lpwstr>http://sourcemaking.com/</vt:lpwstr>
      </vt:variant>
      <vt:variant>
        <vt:lpwstr/>
      </vt:variant>
      <vt:variant>
        <vt:i4>2031667</vt:i4>
      </vt:variant>
      <vt:variant>
        <vt:i4>152</vt:i4>
      </vt:variant>
      <vt:variant>
        <vt:i4>0</vt:i4>
      </vt:variant>
      <vt:variant>
        <vt:i4>5</vt:i4>
      </vt:variant>
      <vt:variant>
        <vt:lpwstr/>
      </vt:variant>
      <vt:variant>
        <vt:lpwstr>_Toc241319166</vt:lpwstr>
      </vt:variant>
      <vt:variant>
        <vt:i4>2031667</vt:i4>
      </vt:variant>
      <vt:variant>
        <vt:i4>146</vt:i4>
      </vt:variant>
      <vt:variant>
        <vt:i4>0</vt:i4>
      </vt:variant>
      <vt:variant>
        <vt:i4>5</vt:i4>
      </vt:variant>
      <vt:variant>
        <vt:lpwstr/>
      </vt:variant>
      <vt:variant>
        <vt:lpwstr>_Toc241319165</vt:lpwstr>
      </vt:variant>
      <vt:variant>
        <vt:i4>2031667</vt:i4>
      </vt:variant>
      <vt:variant>
        <vt:i4>140</vt:i4>
      </vt:variant>
      <vt:variant>
        <vt:i4>0</vt:i4>
      </vt:variant>
      <vt:variant>
        <vt:i4>5</vt:i4>
      </vt:variant>
      <vt:variant>
        <vt:lpwstr/>
      </vt:variant>
      <vt:variant>
        <vt:lpwstr>_Toc241319164</vt:lpwstr>
      </vt:variant>
      <vt:variant>
        <vt:i4>2031667</vt:i4>
      </vt:variant>
      <vt:variant>
        <vt:i4>134</vt:i4>
      </vt:variant>
      <vt:variant>
        <vt:i4>0</vt:i4>
      </vt:variant>
      <vt:variant>
        <vt:i4>5</vt:i4>
      </vt:variant>
      <vt:variant>
        <vt:lpwstr/>
      </vt:variant>
      <vt:variant>
        <vt:lpwstr>_Toc241319163</vt:lpwstr>
      </vt:variant>
      <vt:variant>
        <vt:i4>2031667</vt:i4>
      </vt:variant>
      <vt:variant>
        <vt:i4>128</vt:i4>
      </vt:variant>
      <vt:variant>
        <vt:i4>0</vt:i4>
      </vt:variant>
      <vt:variant>
        <vt:i4>5</vt:i4>
      </vt:variant>
      <vt:variant>
        <vt:lpwstr/>
      </vt:variant>
      <vt:variant>
        <vt:lpwstr>_Toc241319162</vt:lpwstr>
      </vt:variant>
      <vt:variant>
        <vt:i4>2031667</vt:i4>
      </vt:variant>
      <vt:variant>
        <vt:i4>122</vt:i4>
      </vt:variant>
      <vt:variant>
        <vt:i4>0</vt:i4>
      </vt:variant>
      <vt:variant>
        <vt:i4>5</vt:i4>
      </vt:variant>
      <vt:variant>
        <vt:lpwstr/>
      </vt:variant>
      <vt:variant>
        <vt:lpwstr>_Toc241319161</vt:lpwstr>
      </vt:variant>
      <vt:variant>
        <vt:i4>2031667</vt:i4>
      </vt:variant>
      <vt:variant>
        <vt:i4>116</vt:i4>
      </vt:variant>
      <vt:variant>
        <vt:i4>0</vt:i4>
      </vt:variant>
      <vt:variant>
        <vt:i4>5</vt:i4>
      </vt:variant>
      <vt:variant>
        <vt:lpwstr/>
      </vt:variant>
      <vt:variant>
        <vt:lpwstr>_Toc241319160</vt:lpwstr>
      </vt:variant>
      <vt:variant>
        <vt:i4>1835059</vt:i4>
      </vt:variant>
      <vt:variant>
        <vt:i4>110</vt:i4>
      </vt:variant>
      <vt:variant>
        <vt:i4>0</vt:i4>
      </vt:variant>
      <vt:variant>
        <vt:i4>5</vt:i4>
      </vt:variant>
      <vt:variant>
        <vt:lpwstr/>
      </vt:variant>
      <vt:variant>
        <vt:lpwstr>_Toc241319159</vt:lpwstr>
      </vt:variant>
      <vt:variant>
        <vt:i4>1835059</vt:i4>
      </vt:variant>
      <vt:variant>
        <vt:i4>104</vt:i4>
      </vt:variant>
      <vt:variant>
        <vt:i4>0</vt:i4>
      </vt:variant>
      <vt:variant>
        <vt:i4>5</vt:i4>
      </vt:variant>
      <vt:variant>
        <vt:lpwstr/>
      </vt:variant>
      <vt:variant>
        <vt:lpwstr>_Toc241319158</vt:lpwstr>
      </vt:variant>
      <vt:variant>
        <vt:i4>1835059</vt:i4>
      </vt:variant>
      <vt:variant>
        <vt:i4>98</vt:i4>
      </vt:variant>
      <vt:variant>
        <vt:i4>0</vt:i4>
      </vt:variant>
      <vt:variant>
        <vt:i4>5</vt:i4>
      </vt:variant>
      <vt:variant>
        <vt:lpwstr/>
      </vt:variant>
      <vt:variant>
        <vt:lpwstr>_Toc241319157</vt:lpwstr>
      </vt:variant>
      <vt:variant>
        <vt:i4>1835059</vt:i4>
      </vt:variant>
      <vt:variant>
        <vt:i4>92</vt:i4>
      </vt:variant>
      <vt:variant>
        <vt:i4>0</vt:i4>
      </vt:variant>
      <vt:variant>
        <vt:i4>5</vt:i4>
      </vt:variant>
      <vt:variant>
        <vt:lpwstr/>
      </vt:variant>
      <vt:variant>
        <vt:lpwstr>_Toc241319156</vt:lpwstr>
      </vt:variant>
      <vt:variant>
        <vt:i4>1835059</vt:i4>
      </vt:variant>
      <vt:variant>
        <vt:i4>86</vt:i4>
      </vt:variant>
      <vt:variant>
        <vt:i4>0</vt:i4>
      </vt:variant>
      <vt:variant>
        <vt:i4>5</vt:i4>
      </vt:variant>
      <vt:variant>
        <vt:lpwstr/>
      </vt:variant>
      <vt:variant>
        <vt:lpwstr>_Toc241319155</vt:lpwstr>
      </vt:variant>
      <vt:variant>
        <vt:i4>1835059</vt:i4>
      </vt:variant>
      <vt:variant>
        <vt:i4>80</vt:i4>
      </vt:variant>
      <vt:variant>
        <vt:i4>0</vt:i4>
      </vt:variant>
      <vt:variant>
        <vt:i4>5</vt:i4>
      </vt:variant>
      <vt:variant>
        <vt:lpwstr/>
      </vt:variant>
      <vt:variant>
        <vt:lpwstr>_Toc241319154</vt:lpwstr>
      </vt:variant>
      <vt:variant>
        <vt:i4>1835059</vt:i4>
      </vt:variant>
      <vt:variant>
        <vt:i4>74</vt:i4>
      </vt:variant>
      <vt:variant>
        <vt:i4>0</vt:i4>
      </vt:variant>
      <vt:variant>
        <vt:i4>5</vt:i4>
      </vt:variant>
      <vt:variant>
        <vt:lpwstr/>
      </vt:variant>
      <vt:variant>
        <vt:lpwstr>_Toc241319153</vt:lpwstr>
      </vt:variant>
      <vt:variant>
        <vt:i4>1835059</vt:i4>
      </vt:variant>
      <vt:variant>
        <vt:i4>68</vt:i4>
      </vt:variant>
      <vt:variant>
        <vt:i4>0</vt:i4>
      </vt:variant>
      <vt:variant>
        <vt:i4>5</vt:i4>
      </vt:variant>
      <vt:variant>
        <vt:lpwstr/>
      </vt:variant>
      <vt:variant>
        <vt:lpwstr>_Toc241319152</vt:lpwstr>
      </vt:variant>
      <vt:variant>
        <vt:i4>1835059</vt:i4>
      </vt:variant>
      <vt:variant>
        <vt:i4>62</vt:i4>
      </vt:variant>
      <vt:variant>
        <vt:i4>0</vt:i4>
      </vt:variant>
      <vt:variant>
        <vt:i4>5</vt:i4>
      </vt:variant>
      <vt:variant>
        <vt:lpwstr/>
      </vt:variant>
      <vt:variant>
        <vt:lpwstr>_Toc241319151</vt:lpwstr>
      </vt:variant>
      <vt:variant>
        <vt:i4>1835059</vt:i4>
      </vt:variant>
      <vt:variant>
        <vt:i4>56</vt:i4>
      </vt:variant>
      <vt:variant>
        <vt:i4>0</vt:i4>
      </vt:variant>
      <vt:variant>
        <vt:i4>5</vt:i4>
      </vt:variant>
      <vt:variant>
        <vt:lpwstr/>
      </vt:variant>
      <vt:variant>
        <vt:lpwstr>_Toc241319150</vt:lpwstr>
      </vt:variant>
      <vt:variant>
        <vt:i4>1900595</vt:i4>
      </vt:variant>
      <vt:variant>
        <vt:i4>50</vt:i4>
      </vt:variant>
      <vt:variant>
        <vt:i4>0</vt:i4>
      </vt:variant>
      <vt:variant>
        <vt:i4>5</vt:i4>
      </vt:variant>
      <vt:variant>
        <vt:lpwstr/>
      </vt:variant>
      <vt:variant>
        <vt:lpwstr>_Toc241319149</vt:lpwstr>
      </vt:variant>
      <vt:variant>
        <vt:i4>1900595</vt:i4>
      </vt:variant>
      <vt:variant>
        <vt:i4>44</vt:i4>
      </vt:variant>
      <vt:variant>
        <vt:i4>0</vt:i4>
      </vt:variant>
      <vt:variant>
        <vt:i4>5</vt:i4>
      </vt:variant>
      <vt:variant>
        <vt:lpwstr/>
      </vt:variant>
      <vt:variant>
        <vt:lpwstr>_Toc241319148</vt:lpwstr>
      </vt:variant>
      <vt:variant>
        <vt:i4>1900595</vt:i4>
      </vt:variant>
      <vt:variant>
        <vt:i4>38</vt:i4>
      </vt:variant>
      <vt:variant>
        <vt:i4>0</vt:i4>
      </vt:variant>
      <vt:variant>
        <vt:i4>5</vt:i4>
      </vt:variant>
      <vt:variant>
        <vt:lpwstr/>
      </vt:variant>
      <vt:variant>
        <vt:lpwstr>_Toc241319147</vt:lpwstr>
      </vt:variant>
      <vt:variant>
        <vt:i4>1900595</vt:i4>
      </vt:variant>
      <vt:variant>
        <vt:i4>32</vt:i4>
      </vt:variant>
      <vt:variant>
        <vt:i4>0</vt:i4>
      </vt:variant>
      <vt:variant>
        <vt:i4>5</vt:i4>
      </vt:variant>
      <vt:variant>
        <vt:lpwstr/>
      </vt:variant>
      <vt:variant>
        <vt:lpwstr>_Toc241319146</vt:lpwstr>
      </vt:variant>
      <vt:variant>
        <vt:i4>1900595</vt:i4>
      </vt:variant>
      <vt:variant>
        <vt:i4>26</vt:i4>
      </vt:variant>
      <vt:variant>
        <vt:i4>0</vt:i4>
      </vt:variant>
      <vt:variant>
        <vt:i4>5</vt:i4>
      </vt:variant>
      <vt:variant>
        <vt:lpwstr/>
      </vt:variant>
      <vt:variant>
        <vt:lpwstr>_Toc241319145</vt:lpwstr>
      </vt:variant>
      <vt:variant>
        <vt:i4>1900595</vt:i4>
      </vt:variant>
      <vt:variant>
        <vt:i4>20</vt:i4>
      </vt:variant>
      <vt:variant>
        <vt:i4>0</vt:i4>
      </vt:variant>
      <vt:variant>
        <vt:i4>5</vt:i4>
      </vt:variant>
      <vt:variant>
        <vt:lpwstr/>
      </vt:variant>
      <vt:variant>
        <vt:lpwstr>_Toc241319144</vt:lpwstr>
      </vt:variant>
      <vt:variant>
        <vt:i4>1900595</vt:i4>
      </vt:variant>
      <vt:variant>
        <vt:i4>14</vt:i4>
      </vt:variant>
      <vt:variant>
        <vt:i4>0</vt:i4>
      </vt:variant>
      <vt:variant>
        <vt:i4>5</vt:i4>
      </vt:variant>
      <vt:variant>
        <vt:lpwstr/>
      </vt:variant>
      <vt:variant>
        <vt:lpwstr>_Toc241319143</vt:lpwstr>
      </vt:variant>
      <vt:variant>
        <vt:i4>1900595</vt:i4>
      </vt:variant>
      <vt:variant>
        <vt:i4>8</vt:i4>
      </vt:variant>
      <vt:variant>
        <vt:i4>0</vt:i4>
      </vt:variant>
      <vt:variant>
        <vt:i4>5</vt:i4>
      </vt:variant>
      <vt:variant>
        <vt:lpwstr/>
      </vt:variant>
      <vt:variant>
        <vt:lpwstr>_Toc241319142</vt:lpwstr>
      </vt:variant>
      <vt:variant>
        <vt:i4>1900595</vt:i4>
      </vt:variant>
      <vt:variant>
        <vt:i4>2</vt:i4>
      </vt:variant>
      <vt:variant>
        <vt:i4>0</vt:i4>
      </vt:variant>
      <vt:variant>
        <vt:i4>5</vt:i4>
      </vt:variant>
      <vt:variant>
        <vt:lpwstr/>
      </vt:variant>
      <vt:variant>
        <vt:lpwstr>_Toc241319141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
  <dc:creator>Arya Nugraha Nawing</dc:creator>
  <cp:keywords/>
  <dc:description/>
  <cp:lastModifiedBy>k c</cp:lastModifiedBy>
  <cp:revision>5</cp:revision>
  <dcterms:created xsi:type="dcterms:W3CDTF">2009-09-21T15:58:00Z</dcterms:created>
  <dcterms:modified xsi:type="dcterms:W3CDTF">2009-09-29T06:05:00Z</dcterms:modified>
</cp:coreProperties>
</file>