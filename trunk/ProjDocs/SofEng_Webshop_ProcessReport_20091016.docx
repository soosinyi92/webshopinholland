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E119A" w:rsidRDefault="00FE119A" w:rsidP="00FE119A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60"/>
          <w:szCs w:val="60"/>
        </w:rPr>
      </w:pPr>
    </w:p>
    <w:p w:rsidR="00FE119A" w:rsidRPr="00E933D4" w:rsidRDefault="007B4305" w:rsidP="00FE119A">
      <w:pPr>
        <w:pStyle w:val="Header"/>
        <w:tabs>
          <w:tab w:val="clear" w:pos="8640"/>
          <w:tab w:val="right" w:pos="9000"/>
        </w:tabs>
        <w:spacing w:after="360"/>
        <w:jc w:val="center"/>
        <w:rPr>
          <w:rFonts w:cs="Arial"/>
          <w:b/>
          <w:sz w:val="60"/>
          <w:szCs w:val="60"/>
        </w:rPr>
      </w:pPr>
      <w:r w:rsidRPr="00E933D4">
        <w:rPr>
          <w:rFonts w:cs="Arial"/>
          <w:b/>
          <w:sz w:val="60"/>
          <w:szCs w:val="60"/>
        </w:rPr>
        <w:t>STUDENT EVENT WEBSHOP</w:t>
      </w:r>
    </w:p>
    <w:p w:rsidR="00FE119A" w:rsidRPr="00E933D4" w:rsidRDefault="007B4305" w:rsidP="00FE119A">
      <w:pPr>
        <w:pStyle w:val="Header"/>
        <w:tabs>
          <w:tab w:val="clear" w:pos="8640"/>
          <w:tab w:val="right" w:pos="9000"/>
        </w:tabs>
        <w:ind w:left="360"/>
        <w:jc w:val="center"/>
        <w:rPr>
          <w:rFonts w:cs="Arial"/>
          <w:sz w:val="28"/>
          <w:szCs w:val="28"/>
        </w:rPr>
      </w:pPr>
      <w:r w:rsidRPr="00E933D4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Pr="00E933D4">
        <w:rPr>
          <w:rFonts w:cs="Arial"/>
          <w:sz w:val="28"/>
          <w:szCs w:val="28"/>
        </w:rPr>
        <w:t>Software Engineering Project –</w:t>
      </w:r>
    </w:p>
    <w:p w:rsidR="00FE119A" w:rsidRDefault="00FE119A" w:rsidP="00FE119A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28"/>
          <w:szCs w:val="28"/>
        </w:rPr>
      </w:pPr>
    </w:p>
    <w:p w:rsidR="00FE119A" w:rsidRDefault="00FE119A" w:rsidP="00FE119A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28"/>
          <w:szCs w:val="28"/>
        </w:rPr>
      </w:pPr>
    </w:p>
    <w:p w:rsidR="002A5A33" w:rsidRDefault="007B4305" w:rsidP="00FE119A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40"/>
          <w:szCs w:val="40"/>
        </w:rPr>
      </w:pPr>
      <w:r w:rsidRPr="00E933D4">
        <w:rPr>
          <w:rFonts w:cs="Arial"/>
          <w:b/>
          <w:sz w:val="40"/>
          <w:szCs w:val="40"/>
        </w:rPr>
        <w:t xml:space="preserve">PROJECT </w:t>
      </w:r>
      <w:r w:rsidR="002A5A33">
        <w:rPr>
          <w:rFonts w:cs="Arial"/>
          <w:b/>
          <w:sz w:val="40"/>
          <w:szCs w:val="40"/>
        </w:rPr>
        <w:t>PROGRESS REPORT</w:t>
      </w:r>
    </w:p>
    <w:p w:rsidR="00FE119A" w:rsidRPr="00E933D4" w:rsidRDefault="00FE119A" w:rsidP="00FE119A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40"/>
          <w:szCs w:val="4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Default="00FE119A" w:rsidP="00FE119A">
      <w:pPr>
        <w:pStyle w:val="Header"/>
        <w:rPr>
          <w:rFonts w:cs="Arial"/>
          <w:b/>
          <w:szCs w:val="20"/>
        </w:rPr>
      </w:pPr>
    </w:p>
    <w:p w:rsidR="00FE119A" w:rsidRPr="00624857" w:rsidRDefault="00695B71" w:rsidP="00FE119A">
      <w:pPr>
        <w:pStyle w:val="Header"/>
        <w:rPr>
          <w:rFonts w:cs="Arial"/>
          <w:b/>
          <w:szCs w:val="20"/>
        </w:rPr>
        <w:sectPr w:rsidR="00FE119A" w:rsidRPr="00624857">
          <w:footerReference w:type="even" r:id="rId7"/>
          <w:footerReference w:type="default" r:id="rId8"/>
          <w:pgSz w:w="12240" w:h="15840"/>
          <w:pgMar w:top="1440" w:right="1080" w:bottom="1440" w:left="1800" w:header="708" w:footer="708" w:gutter="0"/>
          <w:cols w:space="708"/>
          <w:titlePg/>
          <w:docGrid w:linePitch="360"/>
        </w:sectPr>
      </w:pPr>
      <w:r w:rsidRPr="00695B71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07pt;margin-top:16.1pt;width:275.4pt;height:185.7pt;z-index:251656704" filled="f" stroked="f">
            <v:textbox style="mso-next-textbox:#_x0000_s1026">
              <w:txbxContent>
                <w:p w:rsidR="00107FB7" w:rsidRDefault="00107FB7" w:rsidP="00FE119A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</w:p>
                <w:p w:rsidR="00107FB7" w:rsidRDefault="00107FB7" w:rsidP="00FE119A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>Team:</w:t>
                  </w:r>
                  <w:r>
                    <w:rPr>
                      <w:rFonts w:cs="Arial"/>
                      <w:b/>
                      <w:szCs w:val="20"/>
                    </w:rPr>
                    <w:tab/>
                    <w:t xml:space="preserve">Attila </w:t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Gonczi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(434519)</w:t>
                  </w:r>
                </w:p>
                <w:p w:rsidR="00107FB7" w:rsidRDefault="00107FB7" w:rsidP="00FE119A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ab/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Jiening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Wen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(439947)</w:t>
                  </w:r>
                </w:p>
                <w:p w:rsidR="00107FB7" w:rsidRDefault="00107FB7" w:rsidP="00FE119A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ab/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Dimitar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Kolev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(431646)</w:t>
                  </w:r>
                </w:p>
                <w:p w:rsidR="00107FB7" w:rsidRDefault="00107FB7" w:rsidP="00FE119A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ab/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Arya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/>
                      <w:szCs w:val="20"/>
                    </w:rPr>
                    <w:t>Nawing</w:t>
                  </w:r>
                  <w:proofErr w:type="spellEnd"/>
                  <w:r>
                    <w:rPr>
                      <w:rFonts w:cs="Arial"/>
                      <w:b/>
                      <w:szCs w:val="20"/>
                    </w:rPr>
                    <w:t xml:space="preserve"> (477490)</w:t>
                  </w:r>
                </w:p>
                <w:p w:rsidR="00107FB7" w:rsidRPr="004354F2" w:rsidRDefault="00107FB7" w:rsidP="00FE119A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 w:rsidRPr="004354F2">
                    <w:rPr>
                      <w:rFonts w:cs="Arial"/>
                      <w:b/>
                      <w:szCs w:val="20"/>
                    </w:rPr>
                    <w:t xml:space="preserve">Lecturer: </w:t>
                  </w:r>
                  <w:r>
                    <w:rPr>
                      <w:rFonts w:cs="Arial"/>
                      <w:b/>
                      <w:szCs w:val="20"/>
                    </w:rPr>
                    <w:tab/>
                  </w:r>
                  <w:r w:rsidRPr="004354F2">
                    <w:rPr>
                      <w:rFonts w:cs="Arial"/>
                      <w:b/>
                      <w:szCs w:val="20"/>
                    </w:rPr>
                    <w:t xml:space="preserve">Eddy de </w:t>
                  </w:r>
                  <w:proofErr w:type="spellStart"/>
                  <w:r w:rsidRPr="004354F2">
                    <w:rPr>
                      <w:rFonts w:cs="Arial"/>
                      <w:b/>
                      <w:szCs w:val="20"/>
                    </w:rPr>
                    <w:t>Rooij</w:t>
                  </w:r>
                  <w:proofErr w:type="spellEnd"/>
                </w:p>
                <w:p w:rsidR="00107FB7" w:rsidRDefault="00107FB7" w:rsidP="00FE119A">
                  <w:pPr>
                    <w:pStyle w:val="Header"/>
                    <w:tabs>
                      <w:tab w:val="clear" w:pos="4320"/>
                      <w:tab w:val="center" w:pos="-5940"/>
                      <w:tab w:val="left" w:pos="1620"/>
                      <w:tab w:val="left" w:pos="630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 xml:space="preserve">Version </w:t>
                  </w:r>
                  <w:r>
                    <w:rPr>
                      <w:rFonts w:cs="Arial"/>
                      <w:b/>
                      <w:szCs w:val="20"/>
                    </w:rPr>
                    <w:tab/>
                    <w:t>1</w:t>
                  </w:r>
                </w:p>
                <w:p w:rsidR="00107FB7" w:rsidRPr="00765AE2" w:rsidRDefault="00107FB7" w:rsidP="00FE119A">
                  <w:pPr>
                    <w:pStyle w:val="Header"/>
                    <w:tabs>
                      <w:tab w:val="clear" w:pos="4320"/>
                      <w:tab w:val="center" w:pos="-5940"/>
                      <w:tab w:val="left" w:pos="1620"/>
                      <w:tab w:val="left" w:pos="6300"/>
                    </w:tabs>
                    <w:rPr>
                      <w:ins w:id="0" w:author="Dr. Song" w:date="2009-09-29T07:08:00Z"/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>Date</w:t>
                  </w:r>
                  <w:r>
                    <w:rPr>
                      <w:rFonts w:cs="Arial"/>
                      <w:b/>
                      <w:szCs w:val="20"/>
                    </w:rPr>
                    <w:tab/>
                    <w:t>16/09</w:t>
                  </w:r>
                  <w:r w:rsidRPr="004354F2">
                    <w:rPr>
                      <w:rFonts w:cs="Arial"/>
                      <w:b/>
                      <w:szCs w:val="20"/>
                    </w:rPr>
                    <w:t>/2009</w:t>
                  </w:r>
                </w:p>
              </w:txbxContent>
            </v:textbox>
            <w10:wrap type="square"/>
          </v:shape>
        </w:pict>
      </w:r>
    </w:p>
    <w:p w:rsidR="002A5A33" w:rsidRDefault="002A5A33" w:rsidP="002A5A33">
      <w:pPr>
        <w:pStyle w:val="Heading1"/>
      </w:pPr>
      <w:bookmarkStart w:id="1" w:name="_Toc117499682"/>
      <w:r w:rsidRPr="008A2258">
        <w:t>Development Process Info</w:t>
      </w:r>
      <w:r>
        <w:t>rmation</w:t>
      </w:r>
      <w:bookmarkEnd w:id="1"/>
    </w:p>
    <w:p w:rsidR="002A5A33" w:rsidRDefault="00E41A13" w:rsidP="002F6B32">
      <w:r>
        <w:t>The Event Webshop project is currently in the last phase</w:t>
      </w:r>
      <w:r w:rsidR="00EF25E2">
        <w:t xml:space="preserve"> of its first development c</w:t>
      </w:r>
      <w:r>
        <w:t>ycle</w:t>
      </w:r>
      <w:r w:rsidR="00EF25E2">
        <w:t xml:space="preserve"> (Cycle 1)</w:t>
      </w:r>
      <w:r>
        <w:t>. According to the development</w:t>
      </w:r>
      <w:r w:rsidR="00EF25E2">
        <w:t xml:space="preserve"> state of this c</w:t>
      </w:r>
      <w:r>
        <w:t xml:space="preserve">ycle, the deadline of finalizing Cycle </w:t>
      </w:r>
      <w:r w:rsidR="00EF25E2">
        <w:t>1</w:t>
      </w:r>
      <w:r>
        <w:t xml:space="preserve"> was modified in agreement with Mr. Eddy de </w:t>
      </w:r>
      <w:proofErr w:type="spellStart"/>
      <w:r>
        <w:t>Rooij</w:t>
      </w:r>
      <w:proofErr w:type="spellEnd"/>
      <w:r>
        <w:t>, the dire</w:t>
      </w:r>
      <w:r w:rsidR="00EF25E2">
        <w:t xml:space="preserve">ctor of </w:t>
      </w:r>
      <w:proofErr w:type="spellStart"/>
      <w:r w:rsidR="00EF25E2">
        <w:t>Inholland</w:t>
      </w:r>
      <w:proofErr w:type="spellEnd"/>
      <w:r w:rsidR="00EF25E2">
        <w:t xml:space="preserve"> </w:t>
      </w:r>
      <w:proofErr w:type="spellStart"/>
      <w:r w:rsidR="00EF25E2">
        <w:t>Softwarehouse</w:t>
      </w:r>
      <w:proofErr w:type="spellEnd"/>
      <w:r w:rsidR="00EF25E2">
        <w:t>, and it is extended until 9 November</w:t>
      </w:r>
      <w:r>
        <w:t xml:space="preserve"> 2009. </w:t>
      </w:r>
      <w:r w:rsidR="00EF25E2">
        <w:t>By this date the Student Event Webshop</w:t>
      </w:r>
      <w:r>
        <w:t xml:space="preserve"> </w:t>
      </w:r>
      <w:r w:rsidR="00EF25E2">
        <w:t xml:space="preserve">team expects to complete all objectives set for Cycle 1.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0BF"/>
      </w:tblPr>
      <w:tblGrid>
        <w:gridCol w:w="1639"/>
        <w:gridCol w:w="4281"/>
        <w:gridCol w:w="3656"/>
      </w:tblGrid>
      <w:tr w:rsidR="00EF25E2">
        <w:tc>
          <w:tcPr>
            <w:tcW w:w="1639" w:type="dxa"/>
            <w:shd w:val="clear" w:color="auto" w:fill="C6D9F1" w:themeFill="text2" w:themeFillTint="33"/>
            <w:tcMar>
              <w:top w:w="57" w:type="dxa"/>
              <w:bottom w:w="57" w:type="dxa"/>
            </w:tcMar>
          </w:tcPr>
          <w:p w:rsidR="00EF25E2" w:rsidRDefault="00EF25E2" w:rsidP="00B9140A">
            <w:pPr>
              <w:spacing w:after="40" w:line="240" w:lineRule="auto"/>
            </w:pPr>
            <w:r>
              <w:t>Planned objectives</w:t>
            </w:r>
          </w:p>
        </w:tc>
        <w:tc>
          <w:tcPr>
            <w:tcW w:w="4281" w:type="dxa"/>
            <w:shd w:val="clear" w:color="auto" w:fill="C6D9F1" w:themeFill="text2" w:themeFillTint="33"/>
            <w:tcMar>
              <w:top w:w="57" w:type="dxa"/>
              <w:bottom w:w="57" w:type="dxa"/>
            </w:tcMar>
          </w:tcPr>
          <w:p w:rsidR="00EF25E2" w:rsidRDefault="005C1538" w:rsidP="00B9140A">
            <w:pPr>
              <w:spacing w:after="40" w:line="240" w:lineRule="auto"/>
            </w:pPr>
            <w:r>
              <w:t>Competed (</w:t>
            </w:r>
            <w:proofErr w:type="gramStart"/>
            <w:r>
              <w:t>sub)tasks</w:t>
            </w:r>
            <w:proofErr w:type="gramEnd"/>
          </w:p>
        </w:tc>
        <w:tc>
          <w:tcPr>
            <w:tcW w:w="3656" w:type="dxa"/>
            <w:shd w:val="clear" w:color="auto" w:fill="C6D9F1" w:themeFill="text2" w:themeFillTint="33"/>
            <w:tcMar>
              <w:top w:w="57" w:type="dxa"/>
              <w:bottom w:w="57" w:type="dxa"/>
            </w:tcMar>
          </w:tcPr>
          <w:p w:rsidR="00EF25E2" w:rsidRDefault="00B9140A" w:rsidP="00B9140A">
            <w:pPr>
              <w:spacing w:after="40" w:line="240" w:lineRule="auto"/>
            </w:pPr>
            <w:r>
              <w:t xml:space="preserve">State / </w:t>
            </w:r>
            <w:r w:rsidR="00EF25E2">
              <w:t>Action</w:t>
            </w:r>
            <w:r>
              <w:t>s needed</w:t>
            </w:r>
          </w:p>
        </w:tc>
      </w:tr>
      <w:tr w:rsidR="008F7E28">
        <w:tc>
          <w:tcPr>
            <w:tcW w:w="1639" w:type="dxa"/>
            <w:tcMar>
              <w:top w:w="57" w:type="dxa"/>
              <w:bottom w:w="57" w:type="dxa"/>
            </w:tcMar>
          </w:tcPr>
          <w:p w:rsidR="008F7E28" w:rsidRDefault="008F7E28" w:rsidP="00B9140A">
            <w:pPr>
              <w:spacing w:after="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Project Plan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8F7E28" w:rsidRDefault="008F7E28" w:rsidP="00B9140A">
            <w:pPr>
              <w:spacing w:after="40" w:line="240" w:lineRule="auto"/>
            </w:pPr>
            <w:r>
              <w:t>Accepted by supervisor</w:t>
            </w: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8F7E28" w:rsidRDefault="008D40FE" w:rsidP="00B9140A">
            <w:pPr>
              <w:spacing w:after="40" w:line="240" w:lineRule="auto"/>
            </w:pPr>
            <w:r>
              <w:t>Done</w:t>
            </w:r>
          </w:p>
        </w:tc>
      </w:tr>
      <w:tr w:rsidR="00E75A32">
        <w:tc>
          <w:tcPr>
            <w:tcW w:w="1639" w:type="dxa"/>
            <w:tcMar>
              <w:top w:w="57" w:type="dxa"/>
              <w:bottom w:w="57" w:type="dxa"/>
            </w:tcMar>
          </w:tcPr>
          <w:p w:rsidR="00E75A32" w:rsidRDefault="00E75A32" w:rsidP="00B9140A">
            <w:pPr>
              <w:spacing w:after="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Version control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75A32" w:rsidRDefault="00E75A32" w:rsidP="00B9140A">
            <w:pPr>
              <w:spacing w:after="40" w:line="240" w:lineRule="auto"/>
            </w:pPr>
            <w:r>
              <w:t>Project is maintained at Google code repository</w:t>
            </w:r>
          </w:p>
          <w:p w:rsidR="007F2624" w:rsidRDefault="00E75A32" w:rsidP="00B9140A">
            <w:pPr>
              <w:spacing w:after="40" w:line="240" w:lineRule="auto"/>
            </w:pPr>
            <w:r>
              <w:t xml:space="preserve">All developers have </w:t>
            </w:r>
            <w:proofErr w:type="spellStart"/>
            <w:r>
              <w:t>TortoiseSVN</w:t>
            </w:r>
            <w:proofErr w:type="spellEnd"/>
            <w:r>
              <w:t xml:space="preserve"> installed for uploading/downloading revisions</w:t>
            </w:r>
            <w:r w:rsidR="007F2624">
              <w:t>.</w:t>
            </w:r>
          </w:p>
          <w:p w:rsidR="007F2624" w:rsidRDefault="007F2624" w:rsidP="00B9140A">
            <w:pPr>
              <w:spacing w:after="40" w:line="240" w:lineRule="auto"/>
            </w:pPr>
            <w:r>
              <w:t>Project can be anonymously checked out at:</w:t>
            </w:r>
          </w:p>
          <w:p w:rsidR="00E75A32" w:rsidRDefault="007F2624" w:rsidP="00B9140A">
            <w:pPr>
              <w:spacing w:after="40" w:line="240" w:lineRule="auto"/>
            </w:pPr>
            <w:hyperlink r:id="rId9" w:history="1">
              <w:r w:rsidRPr="002A5872">
                <w:rPr>
                  <w:rStyle w:val="Hyperlink"/>
                </w:rPr>
                <w:t>http://webshopinholland.googlecode.com/svn/trunk</w:t>
              </w:r>
            </w:hyperlink>
            <w:r>
              <w:t xml:space="preserve"> </w:t>
            </w: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E75A32" w:rsidRDefault="00E75A32" w:rsidP="00B9140A">
            <w:pPr>
              <w:spacing w:after="40" w:line="240" w:lineRule="auto"/>
            </w:pPr>
          </w:p>
        </w:tc>
      </w:tr>
      <w:tr w:rsidR="00EF25E2">
        <w:tc>
          <w:tcPr>
            <w:tcW w:w="1639" w:type="dxa"/>
            <w:tcMar>
              <w:top w:w="57" w:type="dxa"/>
              <w:bottom w:w="57" w:type="dxa"/>
            </w:tcMar>
          </w:tcPr>
          <w:p w:rsidR="00EF25E2" w:rsidRDefault="002F6B32" w:rsidP="00B9140A">
            <w:pPr>
              <w:spacing w:after="40" w:line="240" w:lineRule="auto"/>
            </w:pPr>
            <w:r>
              <w:rPr>
                <w:rFonts w:cs="Arial"/>
                <w:szCs w:val="20"/>
              </w:rPr>
              <w:t>All core features and functionalities of this application should be clearly defined.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B9140A" w:rsidRDefault="00B9140A" w:rsidP="00B9140A">
            <w:pPr>
              <w:spacing w:after="40" w:line="240" w:lineRule="auto"/>
            </w:pPr>
            <w:r>
              <w:t>Core features:</w:t>
            </w:r>
          </w:p>
          <w:p w:rsidR="00B9140A" w:rsidRDefault="00B9140A" w:rsidP="00B9140A">
            <w:pPr>
              <w:spacing w:after="40" w:line="240" w:lineRule="auto"/>
            </w:pPr>
            <w:r>
              <w:t>Front-end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19"/>
              </w:numPr>
              <w:spacing w:after="40" w:line="240" w:lineRule="auto"/>
            </w:pPr>
            <w:r>
              <w:t xml:space="preserve">Product display pages 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20"/>
              </w:numPr>
              <w:spacing w:after="40" w:line="240" w:lineRule="auto"/>
            </w:pPr>
            <w:r>
              <w:t>Top 10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20"/>
              </w:numPr>
              <w:spacing w:after="40" w:line="240" w:lineRule="auto"/>
            </w:pPr>
            <w:r>
              <w:t>Search by topic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20"/>
              </w:numPr>
              <w:spacing w:after="40" w:line="240" w:lineRule="auto"/>
            </w:pPr>
            <w:r>
              <w:t>Search by institute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20"/>
              </w:numPr>
              <w:spacing w:after="40" w:line="240" w:lineRule="auto"/>
            </w:pPr>
            <w:r>
              <w:t>Search by location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20"/>
              </w:numPr>
              <w:spacing w:after="40" w:line="240" w:lineRule="auto"/>
            </w:pPr>
            <w:r>
              <w:t>Details view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19"/>
              </w:numPr>
              <w:spacing w:after="40" w:line="240" w:lineRule="auto"/>
            </w:pPr>
            <w:r>
              <w:t>Order handling</w:t>
            </w:r>
          </w:p>
          <w:p w:rsidR="00B9140A" w:rsidRDefault="00B9140A" w:rsidP="00B9140A">
            <w:pPr>
              <w:pStyle w:val="ListParagraph"/>
              <w:numPr>
                <w:ilvl w:val="0"/>
                <w:numId w:val="21"/>
              </w:numPr>
              <w:spacing w:after="40" w:line="240" w:lineRule="auto"/>
            </w:pPr>
            <w:r>
              <w:t>Shopping cart</w:t>
            </w:r>
          </w:p>
          <w:p w:rsidR="00964DBF" w:rsidRDefault="00B9140A" w:rsidP="00B9140A">
            <w:pPr>
              <w:pStyle w:val="ListParagraph"/>
              <w:numPr>
                <w:ilvl w:val="0"/>
                <w:numId w:val="21"/>
              </w:numPr>
              <w:spacing w:after="40" w:line="240" w:lineRule="auto"/>
            </w:pPr>
            <w:r>
              <w:t>Checkout pages</w:t>
            </w:r>
          </w:p>
          <w:p w:rsidR="00B9140A" w:rsidRDefault="00964DBF" w:rsidP="00B9140A">
            <w:pPr>
              <w:pStyle w:val="ListParagraph"/>
              <w:numPr>
                <w:ilvl w:val="0"/>
                <w:numId w:val="21"/>
              </w:numPr>
              <w:spacing w:after="40" w:line="240" w:lineRule="auto"/>
            </w:pPr>
            <w:r>
              <w:t>Confirmation emails</w:t>
            </w:r>
          </w:p>
          <w:p w:rsidR="000256C0" w:rsidRDefault="000256C0" w:rsidP="000256C0">
            <w:pPr>
              <w:pStyle w:val="ListParagraph"/>
              <w:numPr>
                <w:ilvl w:val="0"/>
                <w:numId w:val="19"/>
              </w:numPr>
              <w:spacing w:after="40" w:line="240" w:lineRule="auto"/>
            </w:pPr>
            <w:r>
              <w:t>Customer (buyer) account administration</w:t>
            </w:r>
          </w:p>
          <w:p w:rsidR="000256C0" w:rsidRDefault="000256C0" w:rsidP="000256C0">
            <w:pPr>
              <w:pStyle w:val="ListParagraph"/>
              <w:numPr>
                <w:ilvl w:val="0"/>
                <w:numId w:val="22"/>
              </w:numPr>
              <w:spacing w:after="40" w:line="240" w:lineRule="auto"/>
            </w:pPr>
            <w:r>
              <w:t>Signup</w:t>
            </w:r>
          </w:p>
          <w:p w:rsidR="000256C0" w:rsidRDefault="000256C0" w:rsidP="000256C0">
            <w:pPr>
              <w:pStyle w:val="ListParagraph"/>
              <w:numPr>
                <w:ilvl w:val="0"/>
                <w:numId w:val="22"/>
              </w:numPr>
              <w:spacing w:after="40" w:line="240" w:lineRule="auto"/>
            </w:pPr>
            <w:r>
              <w:t>Data admin</w:t>
            </w:r>
          </w:p>
          <w:p w:rsidR="000256C0" w:rsidRDefault="000256C0" w:rsidP="000256C0">
            <w:pPr>
              <w:pStyle w:val="ListParagraph"/>
              <w:numPr>
                <w:ilvl w:val="0"/>
                <w:numId w:val="22"/>
              </w:numPr>
              <w:spacing w:after="40" w:line="240" w:lineRule="auto"/>
            </w:pPr>
            <w:r>
              <w:t>Order admin</w:t>
            </w:r>
          </w:p>
          <w:p w:rsidR="000256C0" w:rsidRDefault="000256C0" w:rsidP="000256C0">
            <w:pPr>
              <w:pStyle w:val="ListParagraph"/>
              <w:numPr>
                <w:ilvl w:val="0"/>
                <w:numId w:val="22"/>
              </w:numPr>
              <w:spacing w:after="40" w:line="240" w:lineRule="auto"/>
            </w:pPr>
            <w:r>
              <w:t>Purchase overview</w:t>
            </w:r>
          </w:p>
          <w:p w:rsidR="00964DBF" w:rsidRDefault="000256C0" w:rsidP="000256C0">
            <w:pPr>
              <w:pStyle w:val="ListParagraph"/>
              <w:numPr>
                <w:ilvl w:val="0"/>
                <w:numId w:val="19"/>
              </w:numPr>
              <w:spacing w:after="40" w:line="240" w:lineRule="auto"/>
            </w:pPr>
            <w:r>
              <w:t xml:space="preserve">Institute signup request </w:t>
            </w:r>
          </w:p>
          <w:p w:rsidR="000256C0" w:rsidRDefault="00964DBF" w:rsidP="000256C0">
            <w:pPr>
              <w:pStyle w:val="ListParagraph"/>
              <w:numPr>
                <w:ilvl w:val="0"/>
                <w:numId w:val="19"/>
              </w:numPr>
              <w:spacing w:after="40" w:line="240" w:lineRule="auto"/>
            </w:pPr>
            <w:r>
              <w:t xml:space="preserve">Payments using </w:t>
            </w:r>
            <w:r w:rsidR="005C1538">
              <w:t>PayPal</w:t>
            </w:r>
          </w:p>
          <w:p w:rsidR="000256C0" w:rsidRDefault="000256C0" w:rsidP="000256C0">
            <w:pPr>
              <w:spacing w:after="40" w:line="240" w:lineRule="auto"/>
            </w:pPr>
            <w:r>
              <w:t>Back-End</w:t>
            </w:r>
          </w:p>
          <w:p w:rsidR="00964DBF" w:rsidRDefault="000256C0" w:rsidP="000256C0">
            <w:pPr>
              <w:pStyle w:val="ListParagraph"/>
              <w:numPr>
                <w:ilvl w:val="0"/>
                <w:numId w:val="23"/>
              </w:numPr>
              <w:spacing w:after="40" w:line="240" w:lineRule="auto"/>
            </w:pPr>
            <w:r>
              <w:t>Application administration</w:t>
            </w:r>
          </w:p>
          <w:p w:rsidR="00964DBF" w:rsidRDefault="00964DBF" w:rsidP="00964DBF">
            <w:pPr>
              <w:pStyle w:val="ListParagraph"/>
              <w:numPr>
                <w:ilvl w:val="0"/>
                <w:numId w:val="27"/>
              </w:numPr>
              <w:spacing w:after="40" w:line="240" w:lineRule="auto"/>
            </w:pPr>
            <w:r>
              <w:t>Adding default even properties</w:t>
            </w:r>
          </w:p>
          <w:p w:rsidR="000575F6" w:rsidRDefault="00964DBF" w:rsidP="00964DBF">
            <w:pPr>
              <w:pStyle w:val="ListParagraph"/>
              <w:numPr>
                <w:ilvl w:val="0"/>
                <w:numId w:val="27"/>
              </w:numPr>
              <w:spacing w:after="40" w:line="240" w:lineRule="auto"/>
            </w:pPr>
            <w:r>
              <w:t>User administration (institutes and students)</w:t>
            </w:r>
          </w:p>
          <w:p w:rsidR="00964DBF" w:rsidRDefault="00964DBF" w:rsidP="00964DBF">
            <w:pPr>
              <w:pStyle w:val="ListParagraph"/>
              <w:numPr>
                <w:ilvl w:val="0"/>
                <w:numId w:val="23"/>
              </w:numPr>
              <w:spacing w:after="40" w:line="240" w:lineRule="auto"/>
            </w:pPr>
            <w:r>
              <w:t>A</w:t>
            </w:r>
            <w:r w:rsidR="000575F6">
              <w:t>dministration</w:t>
            </w:r>
            <w:r>
              <w:t xml:space="preserve"> for Institutes</w:t>
            </w:r>
          </w:p>
          <w:p w:rsidR="00964DBF" w:rsidRDefault="00964DBF" w:rsidP="00964DBF">
            <w:pPr>
              <w:pStyle w:val="ListParagraph"/>
              <w:numPr>
                <w:ilvl w:val="0"/>
                <w:numId w:val="28"/>
              </w:numPr>
              <w:spacing w:after="40" w:line="240" w:lineRule="auto"/>
            </w:pPr>
            <w:r>
              <w:t>Defining new events</w:t>
            </w:r>
          </w:p>
          <w:p w:rsidR="00964DBF" w:rsidRDefault="00964DBF" w:rsidP="00964DBF">
            <w:pPr>
              <w:pStyle w:val="ListParagraph"/>
              <w:numPr>
                <w:ilvl w:val="0"/>
                <w:numId w:val="28"/>
              </w:numPr>
              <w:spacing w:after="40" w:line="240" w:lineRule="auto"/>
            </w:pPr>
            <w:r>
              <w:t>Controlling event application states</w:t>
            </w:r>
          </w:p>
          <w:p w:rsidR="00EF25E2" w:rsidRDefault="00964DBF" w:rsidP="00964DBF">
            <w:pPr>
              <w:pStyle w:val="ListParagraph"/>
              <w:numPr>
                <w:ilvl w:val="0"/>
                <w:numId w:val="28"/>
              </w:numPr>
              <w:spacing w:after="40" w:line="240" w:lineRule="auto"/>
            </w:pPr>
            <w:r>
              <w:t>Checking payments</w:t>
            </w: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EF25E2" w:rsidRDefault="00B9140A" w:rsidP="00B9140A">
            <w:pPr>
              <w:spacing w:after="40" w:line="240" w:lineRule="auto"/>
            </w:pPr>
            <w:r>
              <w:t>Done</w:t>
            </w:r>
          </w:p>
        </w:tc>
      </w:tr>
      <w:tr w:rsidR="008D40FE">
        <w:tc>
          <w:tcPr>
            <w:tcW w:w="1639" w:type="dxa"/>
            <w:tcMar>
              <w:top w:w="57" w:type="dxa"/>
              <w:bottom w:w="57" w:type="dxa"/>
            </w:tcMar>
          </w:tcPr>
          <w:p w:rsidR="008D40FE" w:rsidRPr="00C63F83" w:rsidRDefault="008D40FE" w:rsidP="00CF7FE0">
            <w:pPr>
              <w:spacing w:before="40" w:after="40" w:line="240" w:lineRule="auto"/>
            </w:pPr>
            <w:r w:rsidRPr="00C63F83">
              <w:t>Define PayPal Accounts in Development Environment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8D40FE" w:rsidRDefault="008D40FE" w:rsidP="00B9140A">
            <w:pPr>
              <w:spacing w:after="40" w:line="240" w:lineRule="auto"/>
            </w:pPr>
            <w:r>
              <w:t>Defined accounts:</w:t>
            </w:r>
          </w:p>
          <w:p w:rsidR="008D40FE" w:rsidRDefault="008D40FE" w:rsidP="00B93662">
            <w:pPr>
              <w:pStyle w:val="ListParagraph"/>
              <w:numPr>
                <w:ilvl w:val="0"/>
                <w:numId w:val="41"/>
              </w:numPr>
              <w:spacing w:after="40" w:line="240" w:lineRule="auto"/>
            </w:pPr>
            <w:r>
              <w:t>5 business account are defined</w:t>
            </w:r>
          </w:p>
          <w:p w:rsidR="008D40FE" w:rsidRDefault="008D40FE" w:rsidP="00B93662">
            <w:pPr>
              <w:pStyle w:val="ListParagraph"/>
              <w:numPr>
                <w:ilvl w:val="0"/>
                <w:numId w:val="41"/>
              </w:numPr>
              <w:spacing w:after="40" w:line="240" w:lineRule="auto"/>
            </w:pPr>
            <w:r>
              <w:t>5 user accounts are defined</w:t>
            </w:r>
          </w:p>
          <w:p w:rsidR="008D40FE" w:rsidRDefault="008D40FE" w:rsidP="005C1538">
            <w:pPr>
              <w:spacing w:after="40" w:line="240" w:lineRule="auto"/>
            </w:pPr>
            <w:r>
              <w:t>All developers have the necessary info for accessing the sandbox account</w:t>
            </w:r>
          </w:p>
          <w:p w:rsidR="008D40FE" w:rsidRDefault="008D40FE" w:rsidP="00B93662">
            <w:pPr>
              <w:spacing w:after="40" w:line="240" w:lineRule="auto"/>
            </w:pPr>
            <w:r>
              <w:t>Virtual payments are functioning within sandbox</w:t>
            </w:r>
          </w:p>
          <w:p w:rsidR="008D40FE" w:rsidRDefault="008D40FE" w:rsidP="00B93662">
            <w:pPr>
              <w:spacing w:after="40" w:line="240" w:lineRule="auto"/>
            </w:pPr>
            <w:r>
              <w:t>Different payment constructions are studied</w:t>
            </w: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8D40FE" w:rsidRDefault="008D40FE" w:rsidP="00B9140A">
            <w:pPr>
              <w:spacing w:after="40" w:line="240" w:lineRule="auto"/>
            </w:pPr>
            <w:r>
              <w:t>To be done:</w:t>
            </w:r>
          </w:p>
          <w:p w:rsidR="008D40FE" w:rsidRDefault="008D40FE" w:rsidP="00B9140A">
            <w:pPr>
              <w:spacing w:after="40" w:line="240" w:lineRule="auto"/>
            </w:pPr>
            <w:r>
              <w:t>Check if provided API is suitable for the application, and if not, write custom classes for submitting and retrieving info to/from PayPal</w:t>
            </w:r>
          </w:p>
          <w:p w:rsidR="008D40FE" w:rsidRDefault="008D40FE" w:rsidP="00B9140A">
            <w:pPr>
              <w:spacing w:after="40" w:line="240" w:lineRule="auto"/>
            </w:pPr>
            <w:r>
              <w:t xml:space="preserve">Check how encryption/decryption of data communication between the system and PayPal is possible. </w:t>
            </w:r>
          </w:p>
        </w:tc>
      </w:tr>
      <w:tr w:rsidR="00EF25E2">
        <w:tc>
          <w:tcPr>
            <w:tcW w:w="1639" w:type="dxa"/>
            <w:tcMar>
              <w:top w:w="57" w:type="dxa"/>
              <w:bottom w:w="57" w:type="dxa"/>
            </w:tcMar>
          </w:tcPr>
          <w:p w:rsidR="00EF25E2" w:rsidRPr="005E6491" w:rsidRDefault="00964DBF" w:rsidP="00887400">
            <w:pPr>
              <w:spacing w:before="40" w:after="40" w:line="240" w:lineRule="auto"/>
            </w:pPr>
            <w:r w:rsidRPr="00C63F83">
              <w:t>Define Data</w:t>
            </w:r>
            <w:r w:rsidR="00887400">
              <w:t>b</w:t>
            </w:r>
            <w:r w:rsidRPr="00C63F83">
              <w:t xml:space="preserve">ase Structure 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887400" w:rsidRDefault="005E6491" w:rsidP="00B9140A">
            <w:pPr>
              <w:spacing w:after="40" w:line="240" w:lineRule="auto"/>
            </w:pPr>
            <w:r>
              <w:t>Database definition:</w:t>
            </w:r>
          </w:p>
          <w:p w:rsidR="005E6491" w:rsidRDefault="00887400" w:rsidP="00887400">
            <w:pPr>
              <w:pStyle w:val="ListParagraph"/>
              <w:numPr>
                <w:ilvl w:val="0"/>
                <w:numId w:val="35"/>
              </w:numPr>
              <w:spacing w:after="40" w:line="240" w:lineRule="auto"/>
            </w:pPr>
            <w:r>
              <w:t>ER diagram is done</w:t>
            </w:r>
          </w:p>
          <w:p w:rsidR="00887400" w:rsidRDefault="00887400" w:rsidP="00887400">
            <w:pPr>
              <w:pStyle w:val="ListParagraph"/>
              <w:numPr>
                <w:ilvl w:val="0"/>
                <w:numId w:val="35"/>
              </w:numPr>
              <w:spacing w:after="40" w:line="240" w:lineRule="auto"/>
            </w:pPr>
            <w:r>
              <w:t>Event custom data tables in SQL Server 2005</w:t>
            </w:r>
          </w:p>
          <w:p w:rsidR="00887400" w:rsidRDefault="00887400" w:rsidP="00887400">
            <w:pPr>
              <w:pStyle w:val="ListParagraph"/>
              <w:numPr>
                <w:ilvl w:val="0"/>
                <w:numId w:val="33"/>
              </w:numPr>
              <w:spacing w:after="40" w:line="240" w:lineRule="auto"/>
            </w:pPr>
            <w:r>
              <w:t>Tables are defined and normalized</w:t>
            </w:r>
          </w:p>
          <w:p w:rsidR="00887400" w:rsidRDefault="00887400" w:rsidP="00887400">
            <w:pPr>
              <w:pStyle w:val="ListParagraph"/>
              <w:numPr>
                <w:ilvl w:val="0"/>
                <w:numId w:val="33"/>
              </w:numPr>
              <w:spacing w:after="40" w:line="240" w:lineRule="auto"/>
            </w:pPr>
            <w:r>
              <w:t>Foreign key constraints are defined</w:t>
            </w:r>
          </w:p>
          <w:p w:rsidR="00887400" w:rsidRDefault="00887400" w:rsidP="00887400">
            <w:pPr>
              <w:pStyle w:val="ListParagraph"/>
              <w:spacing w:after="40" w:line="240" w:lineRule="auto"/>
              <w:ind w:left="1080"/>
            </w:pPr>
          </w:p>
          <w:p w:rsidR="00887400" w:rsidRDefault="00887400" w:rsidP="00887400">
            <w:pPr>
              <w:pStyle w:val="ListParagraph"/>
              <w:spacing w:after="40" w:line="240" w:lineRule="auto"/>
              <w:ind w:left="1080"/>
            </w:pPr>
          </w:p>
          <w:p w:rsidR="00EF25E2" w:rsidRDefault="00EF25E2" w:rsidP="00B9140A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887400" w:rsidRDefault="00887400" w:rsidP="00B9140A">
            <w:pPr>
              <w:spacing w:after="40" w:line="240" w:lineRule="auto"/>
            </w:pPr>
            <w:r>
              <w:t>To be done:</w:t>
            </w:r>
          </w:p>
          <w:p w:rsidR="00887400" w:rsidRDefault="00887400" w:rsidP="00887400">
            <w:pPr>
              <w:pStyle w:val="ListParagraph"/>
              <w:numPr>
                <w:ilvl w:val="0"/>
                <w:numId w:val="34"/>
              </w:numPr>
              <w:spacing w:after="40" w:line="240" w:lineRule="auto"/>
            </w:pPr>
            <w:r>
              <w:t>Define default values</w:t>
            </w:r>
          </w:p>
          <w:p w:rsidR="00EF25E2" w:rsidRDefault="00887400" w:rsidP="00887400">
            <w:pPr>
              <w:pStyle w:val="ListParagraph"/>
              <w:numPr>
                <w:ilvl w:val="0"/>
                <w:numId w:val="34"/>
              </w:numPr>
              <w:spacing w:after="40" w:line="240" w:lineRule="auto"/>
            </w:pPr>
            <w:r>
              <w:t>Define cascading and custom referential integrity logic</w:t>
            </w:r>
          </w:p>
        </w:tc>
      </w:tr>
      <w:tr w:rsidR="00EF25E2">
        <w:tc>
          <w:tcPr>
            <w:tcW w:w="1639" w:type="dxa"/>
            <w:tcMar>
              <w:top w:w="57" w:type="dxa"/>
              <w:bottom w:w="57" w:type="dxa"/>
            </w:tcMar>
          </w:tcPr>
          <w:p w:rsidR="00EF25E2" w:rsidRPr="00E94F10" w:rsidRDefault="00887400" w:rsidP="00887400">
            <w:pPr>
              <w:spacing w:before="40" w:after="40" w:line="240" w:lineRule="auto"/>
            </w:pPr>
            <w:r>
              <w:t>Populate Database</w:t>
            </w:r>
            <w:r w:rsidRPr="00C63F83">
              <w:t xml:space="preserve"> </w:t>
            </w:r>
            <w:r>
              <w:t>with test d</w:t>
            </w:r>
            <w:r w:rsidRPr="00C63F83">
              <w:t>ata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F25E2" w:rsidRDefault="00EF25E2" w:rsidP="00B9140A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471C04" w:rsidRDefault="00471C04" w:rsidP="00B9140A">
            <w:pPr>
              <w:spacing w:after="40" w:line="240" w:lineRule="auto"/>
            </w:pPr>
            <w:r>
              <w:t>To be done:</w:t>
            </w:r>
          </w:p>
          <w:p w:rsidR="00471C04" w:rsidRDefault="00471C04" w:rsidP="00B9140A">
            <w:pPr>
              <w:spacing w:after="40" w:line="240" w:lineRule="auto"/>
            </w:pPr>
            <w:r>
              <w:t>Write scripts that inserts test data into the database</w:t>
            </w:r>
          </w:p>
          <w:p w:rsidR="00EF25E2" w:rsidRDefault="00471C04" w:rsidP="00471C04">
            <w:pPr>
              <w:pStyle w:val="ListParagraph"/>
              <w:numPr>
                <w:ilvl w:val="0"/>
                <w:numId w:val="36"/>
              </w:numPr>
              <w:spacing w:after="40" w:line="240" w:lineRule="auto"/>
            </w:pPr>
            <w:r>
              <w:t xml:space="preserve">Insert data from bottom-up in relation with foreign-key constraints </w:t>
            </w:r>
          </w:p>
        </w:tc>
      </w:tr>
      <w:tr w:rsidR="00EF25E2">
        <w:tc>
          <w:tcPr>
            <w:tcW w:w="1639" w:type="dxa"/>
            <w:tcMar>
              <w:top w:w="57" w:type="dxa"/>
              <w:bottom w:w="57" w:type="dxa"/>
            </w:tcMar>
          </w:tcPr>
          <w:p w:rsidR="00EF25E2" w:rsidRPr="002F6B32" w:rsidRDefault="00887400" w:rsidP="00B9140A">
            <w:pPr>
              <w:spacing w:after="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Database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F25E2" w:rsidRDefault="00EF25E2" w:rsidP="00B9140A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471C04" w:rsidRDefault="00471C04" w:rsidP="00B9140A">
            <w:pPr>
              <w:spacing w:after="40" w:line="240" w:lineRule="auto"/>
            </w:pPr>
            <w:r>
              <w:t>To be done:</w:t>
            </w:r>
          </w:p>
          <w:p w:rsidR="00471C04" w:rsidRDefault="00471C04" w:rsidP="00471C04">
            <w:pPr>
              <w:pStyle w:val="ListParagraph"/>
              <w:numPr>
                <w:ilvl w:val="0"/>
                <w:numId w:val="37"/>
              </w:numPr>
              <w:spacing w:after="40" w:line="240" w:lineRule="auto"/>
            </w:pPr>
            <w:r>
              <w:t>Test insertion of data</w:t>
            </w:r>
          </w:p>
          <w:p w:rsidR="00471C04" w:rsidRDefault="00471C04" w:rsidP="00471C04">
            <w:pPr>
              <w:pStyle w:val="ListParagraph"/>
              <w:numPr>
                <w:ilvl w:val="0"/>
                <w:numId w:val="38"/>
              </w:numPr>
              <w:spacing w:after="40" w:line="240" w:lineRule="auto"/>
            </w:pPr>
            <w:r>
              <w:t>Check correct default values</w:t>
            </w:r>
          </w:p>
          <w:p w:rsidR="00471C04" w:rsidRDefault="00471C04" w:rsidP="00471C04">
            <w:pPr>
              <w:pStyle w:val="ListParagraph"/>
              <w:numPr>
                <w:ilvl w:val="0"/>
                <w:numId w:val="38"/>
              </w:numPr>
              <w:spacing w:after="40" w:line="240" w:lineRule="auto"/>
            </w:pPr>
            <w:r>
              <w:t>Check how null values are handled (required or not)</w:t>
            </w:r>
          </w:p>
          <w:p w:rsidR="00471C04" w:rsidRDefault="00471C04" w:rsidP="00471C04">
            <w:pPr>
              <w:pStyle w:val="ListParagraph"/>
              <w:numPr>
                <w:ilvl w:val="0"/>
                <w:numId w:val="38"/>
              </w:numPr>
              <w:spacing w:after="40" w:line="240" w:lineRule="auto"/>
            </w:pPr>
            <w:r>
              <w:t>Test foreign-key integrity when insertion</w:t>
            </w:r>
          </w:p>
          <w:p w:rsidR="00471C04" w:rsidRDefault="00471C04" w:rsidP="00471C04">
            <w:pPr>
              <w:pStyle w:val="ListParagraph"/>
              <w:numPr>
                <w:ilvl w:val="0"/>
                <w:numId w:val="37"/>
              </w:numPr>
              <w:spacing w:after="40" w:line="240" w:lineRule="auto"/>
            </w:pPr>
            <w:r>
              <w:t>Test updates of data</w:t>
            </w:r>
          </w:p>
          <w:p w:rsidR="00471C04" w:rsidRDefault="00471C04" w:rsidP="00471C04">
            <w:pPr>
              <w:pStyle w:val="ListParagraph"/>
              <w:numPr>
                <w:ilvl w:val="0"/>
                <w:numId w:val="39"/>
              </w:numPr>
              <w:spacing w:after="40" w:line="240" w:lineRule="auto"/>
            </w:pPr>
            <w:r>
              <w:t>Test tables that has no surrogate primary key(s)</w:t>
            </w:r>
          </w:p>
          <w:p w:rsidR="00E83F81" w:rsidRDefault="00E83F81" w:rsidP="00E83F81">
            <w:pPr>
              <w:pStyle w:val="ListParagraph"/>
              <w:numPr>
                <w:ilvl w:val="0"/>
                <w:numId w:val="37"/>
              </w:numPr>
              <w:spacing w:after="40" w:line="240" w:lineRule="auto"/>
            </w:pPr>
            <w:r>
              <w:t>Test foreign-key integrity when deletion</w:t>
            </w:r>
          </w:p>
          <w:p w:rsidR="00E83F81" w:rsidRDefault="00E83F81" w:rsidP="00E83F81">
            <w:pPr>
              <w:pStyle w:val="ListParagraph"/>
              <w:numPr>
                <w:ilvl w:val="0"/>
                <w:numId w:val="40"/>
              </w:numPr>
              <w:spacing w:after="40" w:line="240" w:lineRule="auto"/>
            </w:pPr>
            <w:r>
              <w:t>Check if all allowed deletions are permitted by referential integrity constraints</w:t>
            </w:r>
          </w:p>
          <w:p w:rsidR="00E83F81" w:rsidRDefault="00E83F81" w:rsidP="00E83F81">
            <w:pPr>
              <w:pStyle w:val="ListParagraph"/>
              <w:numPr>
                <w:ilvl w:val="0"/>
                <w:numId w:val="40"/>
              </w:numPr>
              <w:spacing w:after="40" w:line="240" w:lineRule="auto"/>
            </w:pPr>
            <w:r>
              <w:t>Check if all disallowed deletions are prohibited</w:t>
            </w:r>
          </w:p>
          <w:p w:rsidR="00EF25E2" w:rsidRDefault="00EF25E2" w:rsidP="00E83F81">
            <w:pPr>
              <w:spacing w:after="40" w:line="240" w:lineRule="auto"/>
              <w:ind w:left="360"/>
            </w:pPr>
          </w:p>
        </w:tc>
      </w:tr>
      <w:tr w:rsidR="00E94F10">
        <w:tc>
          <w:tcPr>
            <w:tcW w:w="1639" w:type="dxa"/>
            <w:tcMar>
              <w:top w:w="57" w:type="dxa"/>
              <w:bottom w:w="57" w:type="dxa"/>
            </w:tcMar>
          </w:tcPr>
          <w:p w:rsidR="00B93662" w:rsidRPr="00C63F83" w:rsidRDefault="00B93662" w:rsidP="00B93662">
            <w:pPr>
              <w:spacing w:before="40" w:after="40" w:line="240" w:lineRule="auto"/>
            </w:pPr>
            <w:r w:rsidRPr="00C63F83">
              <w:t>De</w:t>
            </w:r>
            <w:r>
              <w:t>sign Basic front-end Interfaces</w:t>
            </w:r>
          </w:p>
          <w:p w:rsidR="00E94F10" w:rsidRPr="00C63F83" w:rsidRDefault="00E94F10" w:rsidP="00FE119A">
            <w:pPr>
              <w:spacing w:before="40" w:after="40" w:line="240" w:lineRule="auto"/>
            </w:pP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5C1538" w:rsidRDefault="005C1538" w:rsidP="005C153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360"/>
            </w:pPr>
            <w:r>
              <w:t>Master page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>
              <w:t>Layout - done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>
              <w:t xml:space="preserve">Login - done 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>
              <w:t>Search bar - done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>
              <w:t>Menu - done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360"/>
            </w:pPr>
            <w:r>
              <w:t>Index page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Event summary template  - done</w:t>
            </w:r>
          </w:p>
          <w:p w:rsidR="005C1538" w:rsidRDefault="005C1538" w:rsidP="005C1538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Top 10 list - done</w:t>
            </w:r>
          </w:p>
          <w:p w:rsidR="005C1538" w:rsidRDefault="005C1538" w:rsidP="008F7E28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Event template - done</w:t>
            </w:r>
          </w:p>
          <w:p w:rsidR="008F7E28" w:rsidRDefault="005C1538" w:rsidP="008F7E28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List style – done</w:t>
            </w:r>
          </w:p>
          <w:p w:rsidR="008F7E28" w:rsidRDefault="008F7E28" w:rsidP="008F7E28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ind w:left="326"/>
            </w:pPr>
            <w:r>
              <w:t>Check out page (need to change layout later if time allows)</w:t>
            </w:r>
          </w:p>
          <w:p w:rsidR="008F7E28" w:rsidRDefault="008F7E28" w:rsidP="008F7E28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Personal info - done</w:t>
            </w:r>
          </w:p>
          <w:p w:rsidR="008F7E28" w:rsidRDefault="008F7E28" w:rsidP="008F7E28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Payment method – done</w:t>
            </w:r>
          </w:p>
          <w:p w:rsidR="008F7E28" w:rsidRDefault="008F7E28" w:rsidP="008F7E28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 xml:space="preserve">Confirmation - done </w:t>
            </w:r>
          </w:p>
          <w:p w:rsidR="008F7E28" w:rsidRDefault="008F7E28" w:rsidP="008F7E28">
            <w:pPr>
              <w:spacing w:after="200" w:line="276" w:lineRule="auto"/>
            </w:pPr>
            <w:r>
              <w:t>Note:</w:t>
            </w:r>
          </w:p>
          <w:p w:rsidR="00E94F10" w:rsidRDefault="008F7E28" w:rsidP="00E75A32">
            <w:pPr>
              <w:spacing w:line="240" w:lineRule="auto"/>
            </w:pPr>
            <w:r>
              <w:t xml:space="preserve">Even though event template is listed in different pages, it will be different for each page, because the way </w:t>
            </w:r>
            <w:r w:rsidR="00E75A32">
              <w:t>in which</w:t>
            </w:r>
            <w:r>
              <w:t xml:space="preserve"> events will be presented on different pages will also be different.</w:t>
            </w: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8F7E28" w:rsidRDefault="008F7E28" w:rsidP="00B9140A">
            <w:pPr>
              <w:spacing w:after="40" w:line="240" w:lineRule="auto"/>
            </w:pPr>
            <w:r>
              <w:t>To be done:</w:t>
            </w:r>
          </w:p>
          <w:p w:rsidR="008F7E28" w:rsidRDefault="008F7E28" w:rsidP="008F7E28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Event list page</w:t>
            </w:r>
          </w:p>
          <w:p w:rsidR="008F7E28" w:rsidRDefault="008F7E28" w:rsidP="008F7E28">
            <w:pPr>
              <w:pStyle w:val="ListParagraph"/>
              <w:numPr>
                <w:ilvl w:val="1"/>
                <w:numId w:val="49"/>
              </w:numPr>
              <w:spacing w:after="200" w:line="276" w:lineRule="auto"/>
            </w:pPr>
            <w:r>
              <w:t>Event template yet</w:t>
            </w:r>
          </w:p>
          <w:p w:rsidR="008F7E28" w:rsidRDefault="008F7E28" w:rsidP="008F7E28">
            <w:pPr>
              <w:pStyle w:val="ListParagraph"/>
              <w:numPr>
                <w:ilvl w:val="1"/>
                <w:numId w:val="49"/>
              </w:numPr>
              <w:spacing w:after="200" w:line="276" w:lineRule="auto"/>
            </w:pPr>
            <w:r>
              <w:t>List style</w:t>
            </w:r>
          </w:p>
          <w:p w:rsidR="008F7E28" w:rsidRDefault="008F7E28" w:rsidP="008F7E28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Event detail page</w:t>
            </w:r>
          </w:p>
          <w:p w:rsidR="008F7E28" w:rsidRDefault="008F7E28" w:rsidP="008F7E28">
            <w:pPr>
              <w:pStyle w:val="ListParagraph"/>
              <w:numPr>
                <w:ilvl w:val="1"/>
                <w:numId w:val="49"/>
              </w:numPr>
              <w:spacing w:after="200" w:line="276" w:lineRule="auto"/>
            </w:pPr>
            <w:r>
              <w:t>Event detail template</w:t>
            </w:r>
          </w:p>
          <w:p w:rsidR="008F7E28" w:rsidRDefault="008F7E28" w:rsidP="008F7E28">
            <w:pPr>
              <w:spacing w:after="200" w:line="276" w:lineRule="auto"/>
            </w:pPr>
            <w:r>
              <w:t>Adjust:</w:t>
            </w:r>
          </w:p>
          <w:p w:rsidR="008F7E28" w:rsidRDefault="008F7E28" w:rsidP="008F7E28">
            <w:pPr>
              <w:spacing w:line="240" w:lineRule="auto"/>
            </w:pPr>
            <w:r>
              <w:t>Check out page is partially done because the layout still has to be changed.</w:t>
            </w:r>
          </w:p>
          <w:p w:rsidR="00E94F10" w:rsidRDefault="00E94F10" w:rsidP="008F7E28">
            <w:pPr>
              <w:pStyle w:val="ListParagraph"/>
              <w:spacing w:after="200" w:line="276" w:lineRule="auto"/>
              <w:ind w:left="360"/>
            </w:pPr>
          </w:p>
        </w:tc>
      </w:tr>
      <w:tr w:rsidR="00E94F10">
        <w:tc>
          <w:tcPr>
            <w:tcW w:w="1639" w:type="dxa"/>
            <w:tcMar>
              <w:top w:w="57" w:type="dxa"/>
              <w:bottom w:w="57" w:type="dxa"/>
            </w:tcMar>
          </w:tcPr>
          <w:p w:rsidR="00E94F10" w:rsidRPr="00C63F83" w:rsidRDefault="00F10D62" w:rsidP="00FE119A">
            <w:pPr>
              <w:spacing w:before="40" w:after="40" w:line="240" w:lineRule="auto"/>
            </w:pPr>
            <w:r w:rsidRPr="00C63F83">
              <w:t>Create Data Access Layer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94F10" w:rsidRDefault="00E94F10" w:rsidP="00B9140A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E94F10" w:rsidRDefault="00A6785D" w:rsidP="00B9140A">
            <w:pPr>
              <w:spacing w:after="40" w:line="240" w:lineRule="auto"/>
            </w:pPr>
            <w:r>
              <w:t>Still to be done</w:t>
            </w:r>
          </w:p>
        </w:tc>
      </w:tr>
      <w:tr w:rsidR="00E94F10">
        <w:tc>
          <w:tcPr>
            <w:tcW w:w="1639" w:type="dxa"/>
            <w:tcMar>
              <w:top w:w="57" w:type="dxa"/>
              <w:bottom w:w="57" w:type="dxa"/>
            </w:tcMar>
          </w:tcPr>
          <w:p w:rsidR="00E94F10" w:rsidRDefault="00A6785D" w:rsidP="00B9140A">
            <w:pPr>
              <w:spacing w:after="40" w:line="240" w:lineRule="auto"/>
            </w:pPr>
            <w:r w:rsidRPr="00C63F83">
              <w:t xml:space="preserve">Implement design of </w:t>
            </w:r>
            <w:r>
              <w:t xml:space="preserve">front-end </w:t>
            </w:r>
            <w:r w:rsidRPr="00C63F83">
              <w:t>interfaces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94F10" w:rsidRDefault="00A6785D" w:rsidP="00A6785D">
            <w:pPr>
              <w:spacing w:after="40" w:line="240" w:lineRule="auto"/>
            </w:pPr>
            <w:r>
              <w:t>Definition of interfaces in asp.net pages are done</w:t>
            </w: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A6785D" w:rsidRDefault="00A6785D" w:rsidP="00B9140A">
            <w:pPr>
              <w:spacing w:after="40" w:line="240" w:lineRule="auto"/>
            </w:pPr>
            <w:r>
              <w:t>To be done:</w:t>
            </w:r>
          </w:p>
          <w:p w:rsidR="00E94F10" w:rsidRDefault="00A6785D" w:rsidP="00B9140A">
            <w:pPr>
              <w:spacing w:after="40" w:line="240" w:lineRule="auto"/>
            </w:pPr>
            <w:r>
              <w:t>Create underlying programming</w:t>
            </w:r>
          </w:p>
        </w:tc>
      </w:tr>
      <w:tr w:rsidR="00E94F10">
        <w:tc>
          <w:tcPr>
            <w:tcW w:w="1639" w:type="dxa"/>
            <w:tcMar>
              <w:top w:w="57" w:type="dxa"/>
              <w:bottom w:w="57" w:type="dxa"/>
            </w:tcMar>
          </w:tcPr>
          <w:p w:rsidR="00E94F10" w:rsidRDefault="00A6785D" w:rsidP="005E6491">
            <w:pPr>
              <w:spacing w:before="40" w:after="40" w:line="240" w:lineRule="auto"/>
            </w:pPr>
            <w:r w:rsidRPr="00C63F83">
              <w:t>Assemble, debug and test the application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94F10" w:rsidRDefault="00E94F10" w:rsidP="00B84E78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E94F10" w:rsidRDefault="008D40FE" w:rsidP="00A6785D">
            <w:pPr>
              <w:spacing w:after="40" w:line="240" w:lineRule="auto"/>
            </w:pPr>
            <w:r>
              <w:t>Postponed until week 10</w:t>
            </w:r>
          </w:p>
        </w:tc>
      </w:tr>
      <w:tr w:rsidR="00E94F10">
        <w:tc>
          <w:tcPr>
            <w:tcW w:w="1639" w:type="dxa"/>
            <w:tcMar>
              <w:top w:w="57" w:type="dxa"/>
              <w:bottom w:w="57" w:type="dxa"/>
            </w:tcMar>
          </w:tcPr>
          <w:p w:rsidR="00E94F10" w:rsidRDefault="00A6785D" w:rsidP="00B9140A">
            <w:pPr>
              <w:spacing w:after="40" w:line="240" w:lineRule="auto"/>
            </w:pPr>
            <w:r w:rsidRPr="00C63F83">
              <w:t>Presentation of results to Supervisor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E94F10" w:rsidRDefault="00E94F10" w:rsidP="00B9140A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E94F10" w:rsidRDefault="008D40FE" w:rsidP="00B9140A">
            <w:pPr>
              <w:spacing w:after="40" w:line="240" w:lineRule="auto"/>
            </w:pPr>
            <w:r>
              <w:t>Postponed until first week of Period 2</w:t>
            </w:r>
          </w:p>
        </w:tc>
      </w:tr>
      <w:tr w:rsidR="00887400">
        <w:tc>
          <w:tcPr>
            <w:tcW w:w="1639" w:type="dxa"/>
            <w:tcMar>
              <w:top w:w="57" w:type="dxa"/>
              <w:bottom w:w="57" w:type="dxa"/>
            </w:tcMar>
          </w:tcPr>
          <w:p w:rsidR="00887400" w:rsidRPr="00E94F10" w:rsidRDefault="00A6785D" w:rsidP="00E94F10">
            <w:pPr>
              <w:spacing w:before="40" w:after="40" w:line="240" w:lineRule="auto"/>
            </w:pPr>
            <w:r w:rsidRPr="00C63F83">
              <w:t>Collect feedback from colleagues and supervisor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887400" w:rsidRDefault="00887400" w:rsidP="00B9140A">
            <w:pPr>
              <w:spacing w:after="40" w:line="240" w:lineRule="auto"/>
            </w:pPr>
          </w:p>
        </w:tc>
        <w:tc>
          <w:tcPr>
            <w:tcW w:w="3656" w:type="dxa"/>
            <w:tcMar>
              <w:top w:w="57" w:type="dxa"/>
              <w:bottom w:w="57" w:type="dxa"/>
            </w:tcMar>
          </w:tcPr>
          <w:p w:rsidR="00887400" w:rsidRDefault="008D40FE" w:rsidP="00B9140A">
            <w:pPr>
              <w:spacing w:after="40" w:line="240" w:lineRule="auto"/>
            </w:pPr>
            <w:r>
              <w:t>Postponed until first week of Period 2</w:t>
            </w:r>
          </w:p>
        </w:tc>
      </w:tr>
    </w:tbl>
    <w:p w:rsidR="00FE119A" w:rsidRPr="00942977" w:rsidRDefault="00FE119A" w:rsidP="00FE119A">
      <w:pPr>
        <w:ind w:left="360"/>
        <w:jc w:val="both"/>
        <w:rPr>
          <w:rFonts w:cs="Arial"/>
          <w:szCs w:val="20"/>
        </w:rPr>
      </w:pPr>
    </w:p>
    <w:sectPr w:rsidR="00FE119A" w:rsidRPr="00942977" w:rsidSect="00FE119A">
      <w:headerReference w:type="default" r:id="rId10"/>
      <w:pgSz w:w="12240" w:h="15840"/>
      <w:pgMar w:top="1440" w:right="108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FB7" w:rsidRDefault="00107FB7">
      <w:r>
        <w:separator/>
      </w:r>
    </w:p>
  </w:endnote>
  <w:endnote w:type="continuationSeparator" w:id="0">
    <w:p w:rsidR="00107FB7" w:rsidRDefault="00107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notTrueType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B7" w:rsidRDefault="00107FB7" w:rsidP="00FE11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7FB7" w:rsidRDefault="00107FB7" w:rsidP="00FE119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B7" w:rsidRDefault="00107FB7" w:rsidP="00FE119A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FB7" w:rsidRDefault="00107FB7">
      <w:r>
        <w:separator/>
      </w:r>
    </w:p>
  </w:footnote>
  <w:footnote w:type="continuationSeparator" w:id="0">
    <w:p w:rsidR="00107FB7" w:rsidRDefault="00107FB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B7" w:rsidRPr="006315A4" w:rsidRDefault="00107FB7" w:rsidP="00FE119A">
    <w:pPr>
      <w:pStyle w:val="Header"/>
      <w:tabs>
        <w:tab w:val="clear" w:pos="8640"/>
        <w:tab w:val="right" w:pos="9000"/>
      </w:tabs>
      <w:rPr>
        <w:rFonts w:cs="Arial"/>
        <w:b/>
        <w:sz w:val="22"/>
        <w:szCs w:val="22"/>
      </w:rPr>
    </w:pPr>
    <w:r w:rsidRPr="006315A4">
      <w:rPr>
        <w:rFonts w:cs="Arial"/>
        <w:b/>
        <w:sz w:val="22"/>
        <w:szCs w:val="22"/>
      </w:rPr>
      <w:t>Software Engineering Project – STUDENT EVENT WEBSHOP</w:t>
    </w:r>
  </w:p>
  <w:p w:rsidR="00107FB7" w:rsidRPr="006315A4" w:rsidRDefault="00107FB7" w:rsidP="00942977">
    <w:pPr>
      <w:pStyle w:val="Header"/>
      <w:rPr>
        <w:rFonts w:cs="Arial"/>
        <w:szCs w:val="20"/>
      </w:rPr>
    </w:pPr>
    <w:r w:rsidRPr="006315A4">
      <w:rPr>
        <w:rFonts w:cs="Arial"/>
        <w:szCs w:val="20"/>
      </w:rPr>
      <w:t xml:space="preserve">Lecturer: Eddy de </w:t>
    </w:r>
    <w:proofErr w:type="spellStart"/>
    <w:r w:rsidRPr="006315A4">
      <w:rPr>
        <w:rFonts w:cs="Arial"/>
        <w:szCs w:val="20"/>
      </w:rPr>
      <w:t>Rooij</w:t>
    </w:r>
    <w:proofErr w:type="spellEnd"/>
  </w:p>
  <w:p w:rsidR="00107FB7" w:rsidRPr="006315A4" w:rsidRDefault="00107FB7" w:rsidP="007F2624">
    <w:pPr>
      <w:pStyle w:val="Header"/>
      <w:tabs>
        <w:tab w:val="clear" w:pos="4320"/>
        <w:tab w:val="clear" w:pos="8640"/>
        <w:tab w:val="center" w:pos="-5940"/>
      </w:tabs>
      <w:spacing w:after="120"/>
      <w:ind w:left="1627"/>
      <w:jc w:val="right"/>
      <w:rPr>
        <w:rFonts w:cs="Arial"/>
        <w:szCs w:val="20"/>
      </w:rPr>
    </w:pPr>
    <w:r w:rsidRPr="00695B71">
      <w:rPr>
        <w:noProof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7" type="#_x0000_t32" style="position:absolute;left:0;text-align:left;margin-left:0;margin-top:12.45pt;width:465.75pt;height:0;z-index:251661824" o:connectortype="straight" strokeweight="1pt"/>
      </w:pict>
    </w:r>
    <w:r>
      <w:rPr>
        <w:noProof/>
      </w:rPr>
      <w:t>Project Progress Overview</w:t>
    </w:r>
    <w:r>
      <w:rPr>
        <w:rFonts w:cs="Arial"/>
        <w:szCs w:val="20"/>
      </w:rPr>
      <w:t xml:space="preserve"> | 16/10/2009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31A196C"/>
    <w:multiLevelType w:val="hybridMultilevel"/>
    <w:tmpl w:val="CF7C6CB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47A5F75"/>
    <w:multiLevelType w:val="hybridMultilevel"/>
    <w:tmpl w:val="25C0852E"/>
    <w:lvl w:ilvl="0" w:tplc="FF52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11895"/>
    <w:multiLevelType w:val="hybridMultilevel"/>
    <w:tmpl w:val="39E8F44A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807B85"/>
    <w:multiLevelType w:val="hybridMultilevel"/>
    <w:tmpl w:val="DE54E876"/>
    <w:lvl w:ilvl="0" w:tplc="FF52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EA7F23"/>
    <w:multiLevelType w:val="hybridMultilevel"/>
    <w:tmpl w:val="615EDFE4"/>
    <w:lvl w:ilvl="0" w:tplc="FF52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E73EEF"/>
    <w:multiLevelType w:val="hybridMultilevel"/>
    <w:tmpl w:val="22687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92C1642"/>
    <w:multiLevelType w:val="hybridMultilevel"/>
    <w:tmpl w:val="2700B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2B095F"/>
    <w:multiLevelType w:val="hybridMultilevel"/>
    <w:tmpl w:val="7576C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AF3E23"/>
    <w:multiLevelType w:val="hybridMultilevel"/>
    <w:tmpl w:val="253CD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623AF6"/>
    <w:multiLevelType w:val="hybridMultilevel"/>
    <w:tmpl w:val="B09A7E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Roman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F50FD0"/>
    <w:multiLevelType w:val="hybridMultilevel"/>
    <w:tmpl w:val="B05406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7513566"/>
    <w:multiLevelType w:val="hybridMultilevel"/>
    <w:tmpl w:val="7582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CB6CA4"/>
    <w:multiLevelType w:val="hybridMultilevel"/>
    <w:tmpl w:val="1ED8C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BB2DC9"/>
    <w:multiLevelType w:val="hybridMultilevel"/>
    <w:tmpl w:val="4782D93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26D14C7F"/>
    <w:multiLevelType w:val="hybridMultilevel"/>
    <w:tmpl w:val="BFE66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030E2F"/>
    <w:multiLevelType w:val="hybridMultilevel"/>
    <w:tmpl w:val="39E8F44A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D012B"/>
    <w:multiLevelType w:val="hybridMultilevel"/>
    <w:tmpl w:val="E458A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48280B"/>
    <w:multiLevelType w:val="hybridMultilevel"/>
    <w:tmpl w:val="B9FC9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450B7C"/>
    <w:multiLevelType w:val="hybridMultilevel"/>
    <w:tmpl w:val="99A02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4D279E"/>
    <w:multiLevelType w:val="hybridMultilevel"/>
    <w:tmpl w:val="39E8F44A"/>
    <w:lvl w:ilvl="0" w:tplc="0409000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Roman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7B7BC3"/>
    <w:multiLevelType w:val="hybridMultilevel"/>
    <w:tmpl w:val="39E8F44A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80E7D"/>
    <w:multiLevelType w:val="hybridMultilevel"/>
    <w:tmpl w:val="E626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02DC9"/>
    <w:multiLevelType w:val="hybridMultilevel"/>
    <w:tmpl w:val="6504B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C24AD7"/>
    <w:multiLevelType w:val="hybridMultilevel"/>
    <w:tmpl w:val="B19AF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455709"/>
    <w:multiLevelType w:val="hybridMultilevel"/>
    <w:tmpl w:val="39E8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495E10"/>
    <w:multiLevelType w:val="hybridMultilevel"/>
    <w:tmpl w:val="D0AE444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7">
    <w:nsid w:val="41EC39CA"/>
    <w:multiLevelType w:val="hybridMultilevel"/>
    <w:tmpl w:val="88162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4506BC1"/>
    <w:multiLevelType w:val="hybridMultilevel"/>
    <w:tmpl w:val="1F4C1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4F950F8"/>
    <w:multiLevelType w:val="hybridMultilevel"/>
    <w:tmpl w:val="FB7685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6C13088"/>
    <w:multiLevelType w:val="hybridMultilevel"/>
    <w:tmpl w:val="FD58A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431B13"/>
    <w:multiLevelType w:val="hybridMultilevel"/>
    <w:tmpl w:val="CA4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405608"/>
    <w:multiLevelType w:val="hybridMultilevel"/>
    <w:tmpl w:val="94A62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9504021"/>
    <w:multiLevelType w:val="hybridMultilevel"/>
    <w:tmpl w:val="FD508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DB63C8"/>
    <w:multiLevelType w:val="hybridMultilevel"/>
    <w:tmpl w:val="B09A7E0E"/>
    <w:lvl w:ilvl="0" w:tplc="0409000F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Roman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CFC1446"/>
    <w:multiLevelType w:val="hybridMultilevel"/>
    <w:tmpl w:val="0B2A9718"/>
    <w:lvl w:ilvl="0" w:tplc="FF52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F012FF9"/>
    <w:multiLevelType w:val="hybridMultilevel"/>
    <w:tmpl w:val="3288EB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A8E4AEA"/>
    <w:multiLevelType w:val="hybridMultilevel"/>
    <w:tmpl w:val="83A83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CE914B3"/>
    <w:multiLevelType w:val="hybridMultilevel"/>
    <w:tmpl w:val="EC8E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492FA0"/>
    <w:multiLevelType w:val="hybridMultilevel"/>
    <w:tmpl w:val="978A0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6F5028F"/>
    <w:multiLevelType w:val="hybridMultilevel"/>
    <w:tmpl w:val="ABC8A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CE856C8"/>
    <w:multiLevelType w:val="hybridMultilevel"/>
    <w:tmpl w:val="75047B8A"/>
    <w:lvl w:ilvl="0" w:tplc="FBCEBB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126EFC"/>
    <w:multiLevelType w:val="hybridMultilevel"/>
    <w:tmpl w:val="3E92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F3B2D"/>
    <w:multiLevelType w:val="hybridMultilevel"/>
    <w:tmpl w:val="AA90E4CC"/>
    <w:lvl w:ilvl="0" w:tplc="5C3E0BD0">
      <w:numFmt w:val="bullet"/>
      <w:lvlText w:val="-"/>
      <w:lvlJc w:val="left"/>
      <w:pPr>
        <w:ind w:left="720" w:hanging="360"/>
      </w:pPr>
      <w:rPr>
        <w:rFonts w:ascii="Arial" w:eastAsia="宋体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F608D3"/>
    <w:multiLevelType w:val="hybridMultilevel"/>
    <w:tmpl w:val="8B88639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5">
    <w:nsid w:val="7A026A3D"/>
    <w:multiLevelType w:val="hybridMultilevel"/>
    <w:tmpl w:val="FBB2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DD3538"/>
    <w:multiLevelType w:val="hybridMultilevel"/>
    <w:tmpl w:val="13FC1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5A043D"/>
    <w:multiLevelType w:val="hybridMultilevel"/>
    <w:tmpl w:val="89DAE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671AF4"/>
    <w:multiLevelType w:val="hybridMultilevel"/>
    <w:tmpl w:val="5FC4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11"/>
  </w:num>
  <w:num w:numId="4">
    <w:abstractNumId w:val="19"/>
  </w:num>
  <w:num w:numId="5">
    <w:abstractNumId w:val="44"/>
  </w:num>
  <w:num w:numId="6">
    <w:abstractNumId w:val="26"/>
  </w:num>
  <w:num w:numId="7">
    <w:abstractNumId w:val="1"/>
  </w:num>
  <w:num w:numId="8">
    <w:abstractNumId w:val="24"/>
  </w:num>
  <w:num w:numId="9">
    <w:abstractNumId w:val="18"/>
  </w:num>
  <w:num w:numId="10">
    <w:abstractNumId w:val="14"/>
  </w:num>
  <w:num w:numId="11">
    <w:abstractNumId w:val="41"/>
  </w:num>
  <w:num w:numId="12">
    <w:abstractNumId w:val="2"/>
  </w:num>
  <w:num w:numId="13">
    <w:abstractNumId w:val="35"/>
  </w:num>
  <w:num w:numId="14">
    <w:abstractNumId w:val="5"/>
  </w:num>
  <w:num w:numId="15">
    <w:abstractNumId w:val="4"/>
  </w:num>
  <w:num w:numId="16">
    <w:abstractNumId w:val="33"/>
  </w:num>
  <w:num w:numId="17">
    <w:abstractNumId w:val="12"/>
  </w:num>
  <w:num w:numId="18">
    <w:abstractNumId w:val="0"/>
  </w:num>
  <w:num w:numId="19">
    <w:abstractNumId w:val="22"/>
  </w:num>
  <w:num w:numId="20">
    <w:abstractNumId w:val="27"/>
  </w:num>
  <w:num w:numId="21">
    <w:abstractNumId w:val="39"/>
  </w:num>
  <w:num w:numId="22">
    <w:abstractNumId w:val="8"/>
  </w:num>
  <w:num w:numId="23">
    <w:abstractNumId w:val="30"/>
  </w:num>
  <w:num w:numId="24">
    <w:abstractNumId w:val="6"/>
  </w:num>
  <w:num w:numId="25">
    <w:abstractNumId w:val="17"/>
  </w:num>
  <w:num w:numId="26">
    <w:abstractNumId w:val="31"/>
  </w:num>
  <w:num w:numId="27">
    <w:abstractNumId w:val="28"/>
  </w:num>
  <w:num w:numId="28">
    <w:abstractNumId w:val="7"/>
  </w:num>
  <w:num w:numId="29">
    <w:abstractNumId w:val="38"/>
  </w:num>
  <w:num w:numId="30">
    <w:abstractNumId w:val="32"/>
  </w:num>
  <w:num w:numId="31">
    <w:abstractNumId w:val="40"/>
  </w:num>
  <w:num w:numId="32">
    <w:abstractNumId w:val="37"/>
  </w:num>
  <w:num w:numId="33">
    <w:abstractNumId w:val="13"/>
  </w:num>
  <w:num w:numId="34">
    <w:abstractNumId w:val="43"/>
  </w:num>
  <w:num w:numId="35">
    <w:abstractNumId w:val="45"/>
  </w:num>
  <w:num w:numId="36">
    <w:abstractNumId w:val="42"/>
  </w:num>
  <w:num w:numId="37">
    <w:abstractNumId w:val="46"/>
  </w:num>
  <w:num w:numId="38">
    <w:abstractNumId w:val="23"/>
  </w:num>
  <w:num w:numId="39">
    <w:abstractNumId w:val="15"/>
  </w:num>
  <w:num w:numId="40">
    <w:abstractNumId w:val="9"/>
  </w:num>
  <w:num w:numId="41">
    <w:abstractNumId w:val="48"/>
  </w:num>
  <w:num w:numId="42">
    <w:abstractNumId w:val="25"/>
  </w:num>
  <w:num w:numId="43">
    <w:abstractNumId w:val="3"/>
  </w:num>
  <w:num w:numId="44">
    <w:abstractNumId w:val="21"/>
  </w:num>
  <w:num w:numId="45">
    <w:abstractNumId w:val="20"/>
  </w:num>
  <w:num w:numId="46">
    <w:abstractNumId w:val="10"/>
  </w:num>
  <w:num w:numId="47">
    <w:abstractNumId w:val="16"/>
  </w:num>
  <w:num w:numId="48">
    <w:abstractNumId w:val="34"/>
  </w:num>
  <w:num w:numId="49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hdrShapeDefaults>
    <o:shapedefaults v:ext="edit" spidmax="3074"/>
    <o:shapelayout v:ext="edit">
      <o:idmap v:ext="edit" data="2"/>
      <o:rules v:ext="edit">
        <o:r id="V:Rule20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42977"/>
    <w:rsid w:val="000256C0"/>
    <w:rsid w:val="000575F6"/>
    <w:rsid w:val="00107FB7"/>
    <w:rsid w:val="002A5A33"/>
    <w:rsid w:val="002F6B32"/>
    <w:rsid w:val="003205C0"/>
    <w:rsid w:val="00346458"/>
    <w:rsid w:val="00471C04"/>
    <w:rsid w:val="00560AF7"/>
    <w:rsid w:val="005B72C8"/>
    <w:rsid w:val="005C1538"/>
    <w:rsid w:val="005E6491"/>
    <w:rsid w:val="00695B71"/>
    <w:rsid w:val="006B12FF"/>
    <w:rsid w:val="007B4305"/>
    <w:rsid w:val="007F2624"/>
    <w:rsid w:val="00887400"/>
    <w:rsid w:val="008D40FE"/>
    <w:rsid w:val="008F7E28"/>
    <w:rsid w:val="00942977"/>
    <w:rsid w:val="00964DBF"/>
    <w:rsid w:val="00A47680"/>
    <w:rsid w:val="00A6785D"/>
    <w:rsid w:val="00A83CAD"/>
    <w:rsid w:val="00B4347B"/>
    <w:rsid w:val="00B84E78"/>
    <w:rsid w:val="00B9140A"/>
    <w:rsid w:val="00B93662"/>
    <w:rsid w:val="00CF7FE0"/>
    <w:rsid w:val="00D66721"/>
    <w:rsid w:val="00E41A13"/>
    <w:rsid w:val="00E4715E"/>
    <w:rsid w:val="00E75A32"/>
    <w:rsid w:val="00E83F81"/>
    <w:rsid w:val="00E94F10"/>
    <w:rsid w:val="00EF20A0"/>
    <w:rsid w:val="00EF25E2"/>
    <w:rsid w:val="00F10D62"/>
    <w:rsid w:val="00FE119A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List Paragraph" w:uiPriority="34" w:qFormat="1"/>
  </w:latentStyles>
  <w:style w:type="paragraph" w:default="1" w:styleId="Normal">
    <w:name w:val="Normal"/>
    <w:qFormat/>
    <w:rsid w:val="00FB0469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250EBD"/>
    <w:pPr>
      <w:keepNext/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1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0469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9429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2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2977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933D4"/>
  </w:style>
  <w:style w:type="table" w:styleId="TableGrid">
    <w:name w:val="Table Grid"/>
    <w:basedOn w:val="TableNormal"/>
    <w:rsid w:val="00835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485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24857"/>
    <w:pPr>
      <w:spacing w:before="60"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624857"/>
    <w:pPr>
      <w:spacing w:before="60" w:after="60"/>
      <w:ind w:left="202"/>
    </w:pPr>
  </w:style>
  <w:style w:type="paragraph" w:styleId="TOC3">
    <w:name w:val="toc 3"/>
    <w:basedOn w:val="Normal"/>
    <w:next w:val="Normal"/>
    <w:autoRedefine/>
    <w:uiPriority w:val="39"/>
    <w:rsid w:val="00624857"/>
    <w:pPr>
      <w:spacing w:before="60" w:after="60"/>
      <w:ind w:left="403"/>
    </w:pPr>
  </w:style>
  <w:style w:type="character" w:customStyle="1" w:styleId="Heading3Char">
    <w:name w:val="Heading 3 Char"/>
    <w:basedOn w:val="DefaultParagraphFont"/>
    <w:link w:val="Heading3"/>
    <w:rsid w:val="00E83869"/>
    <w:rPr>
      <w:rFonts w:ascii="Arial" w:hAnsi="Arial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basedOn w:val="DefaultParagraphFont"/>
    <w:rsid w:val="009A6548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9238B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7B430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430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91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webshopinholland.googlecode.com/svn/trun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594</Words>
  <Characters>3389</Characters>
  <Application>Microsoft Macintosh Word</Application>
  <DocSecurity>0</DocSecurity>
  <Lines>28</Lines>
  <Paragraphs>6</Paragraphs>
  <ScaleCrop>false</ScaleCrop>
  <Company>Institut Teknologi Sepuluh Nopember</Company>
  <LinksUpToDate>false</LinksUpToDate>
  <CharactersWithSpaces>4161</CharactersWithSpaces>
  <SharedDoc>false</SharedDoc>
  <HLinks>
    <vt:vector size="180" baseType="variant">
      <vt:variant>
        <vt:i4>4194313</vt:i4>
      </vt:variant>
      <vt:variant>
        <vt:i4>168</vt:i4>
      </vt:variant>
      <vt:variant>
        <vt:i4>0</vt:i4>
      </vt:variant>
      <vt:variant>
        <vt:i4>5</vt:i4>
      </vt:variant>
      <vt:variant>
        <vt:lpwstr>https://cms.paypal.com/us/cgi-bin/?cmd=_render-content&amp;content_ID=developer/howto_api_reference</vt:lpwstr>
      </vt:variant>
      <vt:variant>
        <vt:lpwstr/>
      </vt:variant>
      <vt:variant>
        <vt:i4>589889</vt:i4>
      </vt:variant>
      <vt:variant>
        <vt:i4>165</vt:i4>
      </vt:variant>
      <vt:variant>
        <vt:i4>0</vt:i4>
      </vt:variant>
      <vt:variant>
        <vt:i4>5</vt:i4>
      </vt:variant>
      <vt:variant>
        <vt:lpwstr>http://msdn.microsoft.com/en-us/library/aa288436(VS.71).aspx</vt:lpwstr>
      </vt:variant>
      <vt:variant>
        <vt:lpwstr/>
      </vt:variant>
      <vt:variant>
        <vt:i4>1376329</vt:i4>
      </vt:variant>
      <vt:variant>
        <vt:i4>162</vt:i4>
      </vt:variant>
      <vt:variant>
        <vt:i4>0</vt:i4>
      </vt:variant>
      <vt:variant>
        <vt:i4>5</vt:i4>
      </vt:variant>
      <vt:variant>
        <vt:lpwstr>http://msdn.microsoft.com/en-us/default.aspx</vt:lpwstr>
      </vt:variant>
      <vt:variant>
        <vt:lpwstr/>
      </vt:variant>
      <vt:variant>
        <vt:i4>4718608</vt:i4>
      </vt:variant>
      <vt:variant>
        <vt:i4>159</vt:i4>
      </vt:variant>
      <vt:variant>
        <vt:i4>0</vt:i4>
      </vt:variant>
      <vt:variant>
        <vt:i4>5</vt:i4>
      </vt:variant>
      <vt:variant>
        <vt:lpwstr>http://sourcemaking.com/</vt:lpwstr>
      </vt:variant>
      <vt:variant>
        <vt:lpwstr/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_Toc241319166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_Toc241319165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_Toc241319164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_Toc241319163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_Toc241319162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_Toc241319161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_Toc241319160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_Toc241319159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_Toc241319158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_Toc241319157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_Toc241319156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_Toc241319155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_Toc241319154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_Toc241319153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_Toc241319152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_Toc241319151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_Toc241319150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_Toc241319149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_Toc241319148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_Toc241319147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_Toc241319146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_Toc241319145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_Toc241319144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_Toc241319143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_Toc241319142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_Toc241319141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Arya Nugraha Nawing</dc:creator>
  <cp:keywords/>
  <cp:lastModifiedBy>k c</cp:lastModifiedBy>
  <cp:revision>4</cp:revision>
  <dcterms:created xsi:type="dcterms:W3CDTF">2009-10-18T08:00:00Z</dcterms:created>
  <dcterms:modified xsi:type="dcterms:W3CDTF">2009-10-18T13:40:00Z</dcterms:modified>
</cp:coreProperties>
</file>