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Default Extension="emf" ContentType="image/x-emf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66545" w:rsidRDefault="005C106C" w:rsidP="00366545">
      <w:pPr>
        <w:pStyle w:val="Header"/>
        <w:tabs>
          <w:tab w:val="clear" w:pos="8640"/>
          <w:tab w:val="left" w:pos="4520"/>
          <w:tab w:val="right" w:pos="9000"/>
        </w:tabs>
        <w:jc w:val="center"/>
        <w:rPr>
          <w:rFonts w:cs="Arial"/>
          <w:b/>
          <w:sz w:val="60"/>
          <w:szCs w:val="60"/>
        </w:rPr>
      </w:pPr>
      <w:r>
        <w:rPr>
          <w:noProof/>
        </w:rPr>
        <w:tab/>
      </w:r>
      <w:r w:rsidR="00366545">
        <w:rPr>
          <w:noProof/>
        </w:rPr>
        <w:tab/>
      </w:r>
    </w:p>
    <w:p w:rsidR="00366545" w:rsidRPr="00E933D4" w:rsidRDefault="00366545" w:rsidP="00366545">
      <w:pPr>
        <w:pStyle w:val="Header"/>
        <w:tabs>
          <w:tab w:val="clear" w:pos="8640"/>
          <w:tab w:val="right" w:pos="9000"/>
        </w:tabs>
        <w:spacing w:after="360"/>
        <w:jc w:val="center"/>
        <w:rPr>
          <w:rFonts w:cs="Arial"/>
          <w:b/>
          <w:sz w:val="60"/>
          <w:szCs w:val="60"/>
        </w:rPr>
      </w:pPr>
      <w:r w:rsidRPr="00E933D4">
        <w:rPr>
          <w:rFonts w:cs="Arial"/>
          <w:b/>
          <w:sz w:val="60"/>
          <w:szCs w:val="60"/>
        </w:rPr>
        <w:t>STUDENT EVENT WEBSHOP</w:t>
      </w:r>
    </w:p>
    <w:p w:rsidR="00366545" w:rsidRPr="00E933D4" w:rsidRDefault="00366545" w:rsidP="00366545">
      <w:pPr>
        <w:pStyle w:val="Header"/>
        <w:tabs>
          <w:tab w:val="clear" w:pos="8640"/>
          <w:tab w:val="right" w:pos="9000"/>
        </w:tabs>
        <w:ind w:left="360"/>
        <w:jc w:val="center"/>
        <w:rPr>
          <w:rFonts w:cs="Arial"/>
          <w:sz w:val="28"/>
          <w:szCs w:val="28"/>
        </w:rPr>
      </w:pPr>
      <w:r w:rsidRPr="00E933D4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Pr="00E933D4">
        <w:rPr>
          <w:rFonts w:cs="Arial"/>
          <w:sz w:val="28"/>
          <w:szCs w:val="28"/>
        </w:rPr>
        <w:t>Software Engineering Project –</w:t>
      </w:r>
    </w:p>
    <w:p w:rsidR="00366545" w:rsidRDefault="00366545" w:rsidP="00366545">
      <w:pPr>
        <w:pStyle w:val="Header"/>
        <w:tabs>
          <w:tab w:val="clear" w:pos="8640"/>
          <w:tab w:val="right" w:pos="9000"/>
        </w:tabs>
        <w:jc w:val="center"/>
        <w:rPr>
          <w:rFonts w:cs="Arial"/>
          <w:b/>
          <w:sz w:val="28"/>
          <w:szCs w:val="28"/>
        </w:rPr>
      </w:pPr>
    </w:p>
    <w:p w:rsidR="00366545" w:rsidRDefault="00366545" w:rsidP="00366545">
      <w:pPr>
        <w:pStyle w:val="Header"/>
        <w:tabs>
          <w:tab w:val="clear" w:pos="8640"/>
          <w:tab w:val="right" w:pos="9000"/>
        </w:tabs>
        <w:jc w:val="center"/>
        <w:rPr>
          <w:rFonts w:cs="Arial"/>
          <w:b/>
          <w:sz w:val="28"/>
          <w:szCs w:val="28"/>
        </w:rPr>
      </w:pPr>
    </w:p>
    <w:p w:rsidR="00366545" w:rsidRDefault="00366545" w:rsidP="00366545">
      <w:pPr>
        <w:pStyle w:val="Header"/>
        <w:tabs>
          <w:tab w:val="clear" w:pos="8640"/>
          <w:tab w:val="right" w:pos="9000"/>
        </w:tabs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Database ER Diagram</w:t>
      </w:r>
      <w:r w:rsidR="00420A2E">
        <w:rPr>
          <w:rFonts w:cs="Arial"/>
          <w:b/>
          <w:sz w:val="40"/>
          <w:szCs w:val="40"/>
        </w:rPr>
        <w:t>s</w:t>
      </w:r>
    </w:p>
    <w:p w:rsidR="00366545" w:rsidRPr="00E933D4" w:rsidRDefault="00366545" w:rsidP="00366545">
      <w:pPr>
        <w:pStyle w:val="Header"/>
        <w:tabs>
          <w:tab w:val="clear" w:pos="8640"/>
          <w:tab w:val="right" w:pos="9000"/>
        </w:tabs>
        <w:jc w:val="center"/>
        <w:rPr>
          <w:rFonts w:cs="Arial"/>
          <w:b/>
          <w:sz w:val="40"/>
          <w:szCs w:val="4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Default="00366545" w:rsidP="00366545">
      <w:pPr>
        <w:pStyle w:val="Header"/>
        <w:rPr>
          <w:rFonts w:cs="Arial"/>
          <w:b/>
          <w:szCs w:val="20"/>
        </w:rPr>
      </w:pPr>
    </w:p>
    <w:p w:rsidR="00366545" w:rsidRPr="00624857" w:rsidRDefault="00366545" w:rsidP="00366545">
      <w:pPr>
        <w:pStyle w:val="Header"/>
        <w:rPr>
          <w:rFonts w:cs="Arial"/>
          <w:b/>
          <w:szCs w:val="20"/>
        </w:rPr>
        <w:sectPr w:rsidR="00366545" w:rsidRPr="00624857">
          <w:headerReference w:type="default" r:id="rId5"/>
          <w:footerReference w:type="even" r:id="rId6"/>
          <w:footerReference w:type="default" r:id="rId7"/>
          <w:pgSz w:w="12240" w:h="15840"/>
          <w:pgMar w:top="1440" w:right="1080" w:bottom="1440" w:left="1800" w:header="708" w:footer="708" w:gutter="0"/>
          <w:cols w:space="708"/>
          <w:titlePg/>
          <w:docGrid w:linePitch="360"/>
        </w:sectPr>
      </w:pPr>
      <w:r w:rsidRPr="00695B71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07pt;margin-top:173.4pt;width:275.4pt;height:121.3pt;z-index:251660288;mso-position-horizontal:absolute;mso-position-vertical:absolute" filled="f" stroked="f">
            <v:textbox style="mso-next-textbox:#_x0000_s1026">
              <w:txbxContent>
                <w:p w:rsidR="00E11144" w:rsidRDefault="00E11144" w:rsidP="00366545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</w:p>
                <w:p w:rsidR="00E11144" w:rsidRDefault="00E11144" w:rsidP="00366545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>Team:</w:t>
                  </w:r>
                  <w:r>
                    <w:rPr>
                      <w:rFonts w:cs="Arial"/>
                      <w:b/>
                      <w:szCs w:val="20"/>
                    </w:rPr>
                    <w:tab/>
                    <w:t>Attila Gonczi (434519)</w:t>
                  </w:r>
                </w:p>
                <w:p w:rsidR="00E11144" w:rsidRDefault="00E11144" w:rsidP="00366545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ab/>
                    <w:t>Jiening Wen (439947)</w:t>
                  </w:r>
                </w:p>
                <w:p w:rsidR="00E11144" w:rsidRDefault="00E11144" w:rsidP="00366545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ab/>
                    <w:t>Dimitar Kolev (431646)</w:t>
                  </w:r>
                </w:p>
                <w:p w:rsidR="00E11144" w:rsidRDefault="00E11144" w:rsidP="00366545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ab/>
                    <w:t>Arya Nawing (477490)</w:t>
                  </w:r>
                </w:p>
                <w:p w:rsidR="00E11144" w:rsidRPr="004354F2" w:rsidRDefault="00E11144" w:rsidP="00366545">
                  <w:pPr>
                    <w:pStyle w:val="Header"/>
                    <w:tabs>
                      <w:tab w:val="clear" w:pos="4320"/>
                      <w:tab w:val="left" w:pos="1620"/>
                    </w:tabs>
                    <w:rPr>
                      <w:rFonts w:cs="Arial"/>
                      <w:b/>
                      <w:szCs w:val="20"/>
                    </w:rPr>
                  </w:pPr>
                  <w:r w:rsidRPr="004354F2">
                    <w:rPr>
                      <w:rFonts w:cs="Arial"/>
                      <w:b/>
                      <w:szCs w:val="20"/>
                    </w:rPr>
                    <w:t xml:space="preserve">Lecturer: </w:t>
                  </w:r>
                  <w:r>
                    <w:rPr>
                      <w:rFonts w:cs="Arial"/>
                      <w:b/>
                      <w:szCs w:val="20"/>
                    </w:rPr>
                    <w:tab/>
                  </w:r>
                  <w:r w:rsidRPr="004354F2">
                    <w:rPr>
                      <w:rFonts w:cs="Arial"/>
                      <w:b/>
                      <w:szCs w:val="20"/>
                    </w:rPr>
                    <w:t>Eddy de Rooij</w:t>
                  </w:r>
                </w:p>
                <w:p w:rsidR="00E11144" w:rsidRDefault="00E11144" w:rsidP="00366545">
                  <w:pPr>
                    <w:pStyle w:val="Header"/>
                    <w:tabs>
                      <w:tab w:val="clear" w:pos="4320"/>
                      <w:tab w:val="center" w:pos="-5940"/>
                      <w:tab w:val="left" w:pos="1620"/>
                      <w:tab w:val="left" w:pos="6300"/>
                    </w:tabs>
                    <w:rPr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 xml:space="preserve">Version </w:t>
                  </w:r>
                  <w:r>
                    <w:rPr>
                      <w:rFonts w:cs="Arial"/>
                      <w:b/>
                      <w:szCs w:val="20"/>
                    </w:rPr>
                    <w:tab/>
                    <w:t>1</w:t>
                  </w:r>
                </w:p>
                <w:p w:rsidR="00E11144" w:rsidRPr="00765AE2" w:rsidRDefault="00E11144" w:rsidP="00366545">
                  <w:pPr>
                    <w:pStyle w:val="Header"/>
                    <w:tabs>
                      <w:tab w:val="clear" w:pos="4320"/>
                      <w:tab w:val="center" w:pos="-5940"/>
                      <w:tab w:val="left" w:pos="1620"/>
                      <w:tab w:val="left" w:pos="6300"/>
                    </w:tabs>
                    <w:rPr>
                      <w:ins w:id="0" w:author="Dr. Song" w:date="2009-09-29T07:08:00Z"/>
                      <w:rFonts w:cs="Arial"/>
                      <w:b/>
                      <w:szCs w:val="20"/>
                    </w:rPr>
                  </w:pPr>
                  <w:r>
                    <w:rPr>
                      <w:rFonts w:cs="Arial"/>
                      <w:b/>
                      <w:szCs w:val="20"/>
                    </w:rPr>
                    <w:t>Date</w:t>
                  </w:r>
                  <w:r>
                    <w:rPr>
                      <w:rFonts w:cs="Arial"/>
                      <w:b/>
                      <w:szCs w:val="20"/>
                    </w:rPr>
                    <w:tab/>
                    <w:t>16/09</w:t>
                  </w:r>
                  <w:r w:rsidRPr="004354F2">
                    <w:rPr>
                      <w:rFonts w:cs="Arial"/>
                      <w:b/>
                      <w:szCs w:val="20"/>
                    </w:rPr>
                    <w:t>/2009</w:t>
                  </w:r>
                </w:p>
              </w:txbxContent>
            </v:textbox>
            <w10:wrap type="square"/>
          </v:shape>
        </w:pict>
      </w:r>
    </w:p>
    <w:p w:rsidR="00366545" w:rsidRDefault="00366545" w:rsidP="00366545">
      <w:pPr>
        <w:pStyle w:val="Heading1"/>
      </w:pPr>
      <w:r>
        <w:t>Introduction</w:t>
      </w:r>
    </w:p>
    <w:p w:rsidR="00366545" w:rsidRPr="00E11144" w:rsidRDefault="00366545" w:rsidP="00E11144"/>
    <w:p w:rsidR="00366545" w:rsidRPr="00E11144" w:rsidRDefault="00366545" w:rsidP="00E11144">
      <w:r w:rsidRPr="00E11144">
        <w:t xml:space="preserve">The Database of the Student Event Shop Application </w:t>
      </w:r>
      <w:r w:rsidR="00E11144" w:rsidRPr="00E11144">
        <w:t>consists of two major sections:</w:t>
      </w:r>
    </w:p>
    <w:p w:rsidR="00E11144" w:rsidRDefault="00E11144" w:rsidP="00E11144">
      <w:pPr>
        <w:pStyle w:val="ListParagraph"/>
        <w:numPr>
          <w:ilvl w:val="0"/>
          <w:numId w:val="5"/>
        </w:numPr>
      </w:pPr>
      <w:r>
        <w:t>Custom Event Data Section</w:t>
      </w:r>
    </w:p>
    <w:p w:rsidR="00E11144" w:rsidRDefault="00E11144" w:rsidP="00452FC4">
      <w:pPr>
        <w:pStyle w:val="ListParagraph"/>
      </w:pPr>
      <w:r>
        <w:t xml:space="preserve">Tables and relationships in this section are custom developed for specific needs of the Student Event Webshop. This section </w:t>
      </w:r>
      <w:r w:rsidR="00452FC4">
        <w:t>is connected to the ASP.Net defined relations through the Aspnet_Users relation.</w:t>
      </w:r>
    </w:p>
    <w:p w:rsidR="00E11144" w:rsidRPr="00E11144" w:rsidRDefault="00E11144" w:rsidP="00E11144">
      <w:pPr>
        <w:pStyle w:val="Header"/>
        <w:numPr>
          <w:ilvl w:val="0"/>
          <w:numId w:val="5"/>
        </w:numPr>
        <w:tabs>
          <w:tab w:val="clear" w:pos="4320"/>
          <w:tab w:val="clear" w:pos="8640"/>
          <w:tab w:val="center" w:pos="-5940"/>
        </w:tabs>
        <w:spacing w:after="120"/>
        <w:rPr>
          <w:rFonts w:cs="Arial"/>
          <w:szCs w:val="20"/>
        </w:rPr>
      </w:pPr>
      <w:r>
        <w:rPr>
          <w:noProof/>
        </w:rPr>
        <w:t>Standard User/Role/Profile administration tables generated automatically by ASP.Net</w:t>
      </w:r>
    </w:p>
    <w:p w:rsidR="00452FC4" w:rsidRDefault="00E11144" w:rsidP="00E11144">
      <w:pPr>
        <w:pStyle w:val="Header"/>
        <w:tabs>
          <w:tab w:val="clear" w:pos="4320"/>
          <w:tab w:val="clear" w:pos="8640"/>
          <w:tab w:val="center" w:pos="-5940"/>
        </w:tabs>
        <w:spacing w:after="120"/>
        <w:ind w:left="720"/>
        <w:rPr>
          <w:noProof/>
        </w:rPr>
      </w:pPr>
      <w:r>
        <w:rPr>
          <w:noProof/>
        </w:rPr>
        <w:t xml:space="preserve">Tables in this section are generated by ASP.Net based on the appliaction settings. </w:t>
      </w:r>
    </w:p>
    <w:p w:rsidR="00452FC4" w:rsidRDefault="00452FC4" w:rsidP="00E11144">
      <w:pPr>
        <w:pStyle w:val="Header"/>
        <w:tabs>
          <w:tab w:val="clear" w:pos="4320"/>
          <w:tab w:val="clear" w:pos="8640"/>
          <w:tab w:val="center" w:pos="-5940"/>
        </w:tabs>
        <w:spacing w:after="120"/>
        <w:ind w:left="720"/>
        <w:rPr>
          <w:noProof/>
        </w:rPr>
      </w:pPr>
    </w:p>
    <w:p w:rsidR="00E11144" w:rsidRDefault="00E11144" w:rsidP="00E11144"/>
    <w:p w:rsidR="00E11144" w:rsidRDefault="00E11144" w:rsidP="00E11144"/>
    <w:p w:rsidR="00E11144" w:rsidRDefault="00E11144" w:rsidP="00E11144"/>
    <w:p w:rsidR="00366545" w:rsidRPr="00366545" w:rsidRDefault="00366545" w:rsidP="00E11144">
      <w:pPr>
        <w:sectPr w:rsidR="00366545" w:rsidRPr="00366545">
          <w:pgSz w:w="12240" w:h="15840"/>
          <w:pgMar w:top="1440" w:right="1440" w:bottom="1440" w:left="1440" w:gutter="0"/>
          <w:docGrid w:linePitch="360"/>
        </w:sectPr>
      </w:pPr>
    </w:p>
    <w:p w:rsidR="00366545" w:rsidRDefault="00452FC4" w:rsidP="00452FC4">
      <w:pPr>
        <w:pStyle w:val="Heading1"/>
        <w:sectPr w:rsidR="00366545">
          <w:headerReference w:type="default" r:id="rId8"/>
          <w:pgSz w:w="12240" w:h="15840"/>
          <w:pgMar w:top="1440" w:right="1440" w:bottom="1440" w:left="1440" w:gutter="0"/>
          <w:docGrid w:linePitch="360"/>
        </w:sectPr>
      </w:pPr>
      <w:r>
        <w:rPr>
          <w:noProof/>
        </w:rPr>
        <w:drawing>
          <wp:anchor distT="0" distB="0" distL="6350" distR="7620" simplePos="0" relativeHeight="251661312" behindDoc="0" locked="0" layoutInCell="1" allowOverlap="1">
            <wp:simplePos x="0" y="0"/>
            <wp:positionH relativeFrom="column">
              <wp:posOffset>-1034415</wp:posOffset>
            </wp:positionH>
            <wp:positionV relativeFrom="paragraph">
              <wp:posOffset>1324610</wp:posOffset>
            </wp:positionV>
            <wp:extent cx="7162800" cy="5551170"/>
            <wp:effectExtent l="0" t="812800" r="0" b="798830"/>
            <wp:wrapTight wrapText="bothSides">
              <wp:wrapPolygon edited="0">
                <wp:start x="-21" y="21672"/>
                <wp:lineTo x="21579" y="21672"/>
                <wp:lineTo x="21579" y="27"/>
                <wp:lineTo x="-21" y="27"/>
                <wp:lineTo x="-21" y="21672"/>
              </wp:wrapPolygon>
            </wp:wrapTight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62800" cy="555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Custom Event Data Section</w:t>
      </w:r>
      <w:r>
        <w:rPr>
          <w:noProof/>
        </w:rPr>
        <w:t xml:space="preserve"> ER Diagram</w:t>
      </w:r>
    </w:p>
    <w:p w:rsidR="00AF71A7" w:rsidRPr="00452FC4" w:rsidRDefault="00452FC4" w:rsidP="00452FC4">
      <w:pPr>
        <w:pStyle w:val="Heading1"/>
        <w:rPr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537210</wp:posOffset>
            </wp:positionV>
            <wp:extent cx="5948680" cy="7680960"/>
            <wp:effectExtent l="25400" t="0" r="0" b="0"/>
            <wp:wrapSquare wrapText="bothSides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User/Role/Profile tables generated automatically by ASP.Net</w:t>
      </w:r>
    </w:p>
    <w:sectPr w:rsidR="00AF71A7" w:rsidRPr="00452FC4" w:rsidSect="00366545">
      <w:headerReference w:type="default" r:id="rId11"/>
      <w:pgSz w:w="12240" w:h="15840"/>
      <w:pgMar w:top="1440" w:right="1440" w:bottom="426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144" w:rsidRDefault="00E11144" w:rsidP="00452F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1144" w:rsidRDefault="00E11144" w:rsidP="00366545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FC4" w:rsidRDefault="00452FC4" w:rsidP="002A58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0A2E">
      <w:rPr>
        <w:rStyle w:val="PageNumber"/>
        <w:noProof/>
      </w:rPr>
      <w:t>2</w:t>
    </w:r>
    <w:r>
      <w:rPr>
        <w:rStyle w:val="PageNumber"/>
      </w:rPr>
      <w:fldChar w:fldCharType="end"/>
    </w:r>
  </w:p>
  <w:p w:rsidR="00E11144" w:rsidRDefault="00E11144" w:rsidP="00366545">
    <w:pPr>
      <w:pStyle w:val="Footer"/>
      <w:ind w:right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144" w:rsidRPr="006315A4" w:rsidRDefault="00E11144" w:rsidP="00366545">
    <w:pPr>
      <w:pStyle w:val="Header"/>
      <w:tabs>
        <w:tab w:val="clear" w:pos="8640"/>
        <w:tab w:val="right" w:pos="9000"/>
      </w:tabs>
      <w:rPr>
        <w:rFonts w:cs="Arial"/>
        <w:b/>
      </w:rPr>
    </w:pPr>
    <w:r w:rsidRPr="006315A4">
      <w:rPr>
        <w:rFonts w:cs="Arial"/>
        <w:b/>
      </w:rPr>
      <w:t>Software Engineering Project – STUDENT EVENT WEBSHOP</w:t>
    </w:r>
  </w:p>
  <w:p w:rsidR="00E11144" w:rsidRPr="006315A4" w:rsidRDefault="00E11144" w:rsidP="00366545">
    <w:pPr>
      <w:pStyle w:val="Header"/>
      <w:rPr>
        <w:rFonts w:cs="Arial"/>
        <w:szCs w:val="20"/>
      </w:rPr>
    </w:pPr>
    <w:r w:rsidRPr="006315A4">
      <w:rPr>
        <w:rFonts w:cs="Arial"/>
        <w:szCs w:val="20"/>
      </w:rPr>
      <w:t>Lecturer: Eddy de Rooij</w:t>
    </w:r>
  </w:p>
  <w:p w:rsidR="00E11144" w:rsidRDefault="00E11144" w:rsidP="00366545">
    <w:pPr>
      <w:pStyle w:val="Header"/>
      <w:tabs>
        <w:tab w:val="clear" w:pos="4320"/>
        <w:tab w:val="clear" w:pos="8640"/>
        <w:tab w:val="center" w:pos="-5940"/>
      </w:tabs>
      <w:spacing w:after="120"/>
      <w:ind w:left="1627"/>
      <w:jc w:val="right"/>
      <w:rPr>
        <w:rFonts w:cs="Arial"/>
        <w:szCs w:val="20"/>
      </w:rPr>
    </w:pPr>
    <w:r w:rsidRPr="00695B71">
      <w:rPr>
        <w:noProof/>
      </w:rPr>
      <w:pict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4098" type="#_x0000_t32" style="position:absolute;left:0;text-align:left;margin-left:0;margin-top:12.45pt;width:465.75pt;height:0;z-index:251658240" o:connectortype="straight" strokeweight="1pt"/>
      </w:pict>
    </w:r>
    <w:r>
      <w:rPr>
        <w:noProof/>
      </w:rPr>
      <w:t>ER Diagram</w:t>
    </w:r>
    <w:r>
      <w:rPr>
        <w:rFonts w:cs="Arial"/>
        <w:szCs w:val="20"/>
      </w:rPr>
      <w:t xml:space="preserve"> | 16/10/2009</w:t>
    </w:r>
  </w:p>
  <w:p w:rsidR="00E11144" w:rsidRPr="006315A4" w:rsidRDefault="00E11144" w:rsidP="00366545">
    <w:pPr>
      <w:pStyle w:val="Header"/>
      <w:tabs>
        <w:tab w:val="clear" w:pos="4320"/>
        <w:tab w:val="clear" w:pos="8640"/>
        <w:tab w:val="center" w:pos="-5940"/>
      </w:tabs>
      <w:spacing w:after="120"/>
      <w:ind w:left="1627"/>
      <w:jc w:val="right"/>
      <w:rPr>
        <w:rFonts w:cs="Arial"/>
        <w:szCs w:val="20"/>
      </w:rPr>
    </w:pPr>
    <w:r>
      <w:rPr>
        <w:noProof/>
      </w:rPr>
      <w:t>Introduction</w:t>
    </w:r>
  </w:p>
  <w:p w:rsidR="00E11144" w:rsidRDefault="00E11144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144" w:rsidRPr="006315A4" w:rsidRDefault="00E11144" w:rsidP="00366545">
    <w:pPr>
      <w:pStyle w:val="Header"/>
      <w:tabs>
        <w:tab w:val="clear" w:pos="8640"/>
        <w:tab w:val="right" w:pos="9000"/>
      </w:tabs>
      <w:rPr>
        <w:rFonts w:cs="Arial"/>
        <w:b/>
      </w:rPr>
    </w:pPr>
    <w:r w:rsidRPr="006315A4">
      <w:rPr>
        <w:rFonts w:cs="Arial"/>
        <w:b/>
      </w:rPr>
      <w:t>Software Engineering Project – STUDENT EVENT WEBSHOP</w:t>
    </w:r>
  </w:p>
  <w:p w:rsidR="00E11144" w:rsidRPr="006315A4" w:rsidRDefault="00E11144" w:rsidP="00366545">
    <w:pPr>
      <w:pStyle w:val="Header"/>
      <w:rPr>
        <w:rFonts w:cs="Arial"/>
        <w:szCs w:val="20"/>
      </w:rPr>
    </w:pPr>
    <w:r w:rsidRPr="006315A4">
      <w:rPr>
        <w:rFonts w:cs="Arial"/>
        <w:szCs w:val="20"/>
      </w:rPr>
      <w:t>Lecturer: Eddy de Rooij</w:t>
    </w:r>
  </w:p>
  <w:p w:rsidR="00E11144" w:rsidRDefault="00E11144" w:rsidP="00366545">
    <w:pPr>
      <w:pStyle w:val="Header"/>
      <w:tabs>
        <w:tab w:val="clear" w:pos="4320"/>
        <w:tab w:val="clear" w:pos="8640"/>
        <w:tab w:val="center" w:pos="-5940"/>
      </w:tabs>
      <w:spacing w:after="120"/>
      <w:ind w:left="1627"/>
      <w:jc w:val="right"/>
      <w:rPr>
        <w:rFonts w:cs="Arial"/>
        <w:szCs w:val="20"/>
      </w:rPr>
    </w:pPr>
    <w:r w:rsidRPr="00695B71">
      <w:rPr>
        <w:noProof/>
      </w:rPr>
      <w:pict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4100" type="#_x0000_t32" style="position:absolute;left:0;text-align:left;margin-left:0;margin-top:12.45pt;width:465.75pt;height:0;z-index:251658240" o:connectortype="straight" strokeweight="1pt"/>
      </w:pict>
    </w:r>
    <w:r>
      <w:rPr>
        <w:noProof/>
      </w:rPr>
      <w:t>ER Diagram</w:t>
    </w:r>
    <w:r>
      <w:rPr>
        <w:rFonts w:cs="Arial"/>
        <w:szCs w:val="20"/>
      </w:rPr>
      <w:t xml:space="preserve"> | 16/10/2009</w:t>
    </w:r>
  </w:p>
  <w:p w:rsidR="00452FC4" w:rsidRDefault="00452FC4" w:rsidP="00452FC4">
    <w:pPr>
      <w:pStyle w:val="ListParagraph"/>
      <w:jc w:val="right"/>
    </w:pPr>
    <w:r>
      <w:t>Custom Event Data Section</w:t>
    </w:r>
  </w:p>
  <w:p w:rsidR="00E11144" w:rsidRDefault="00E11144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144" w:rsidRPr="006315A4" w:rsidRDefault="00E11144" w:rsidP="00366545">
    <w:pPr>
      <w:pStyle w:val="Header"/>
      <w:tabs>
        <w:tab w:val="clear" w:pos="8640"/>
        <w:tab w:val="right" w:pos="9000"/>
      </w:tabs>
      <w:rPr>
        <w:rFonts w:cs="Arial"/>
        <w:b/>
      </w:rPr>
    </w:pPr>
    <w:r w:rsidRPr="006315A4">
      <w:rPr>
        <w:rFonts w:cs="Arial"/>
        <w:b/>
      </w:rPr>
      <w:t>Software Engineering Project – STUDENT EVENT WEBSHOP</w:t>
    </w:r>
  </w:p>
  <w:p w:rsidR="00E11144" w:rsidRPr="006315A4" w:rsidRDefault="00E11144" w:rsidP="00366545">
    <w:pPr>
      <w:pStyle w:val="Header"/>
      <w:rPr>
        <w:rFonts w:cs="Arial"/>
        <w:szCs w:val="20"/>
      </w:rPr>
    </w:pPr>
    <w:r w:rsidRPr="006315A4">
      <w:rPr>
        <w:rFonts w:cs="Arial"/>
        <w:szCs w:val="20"/>
      </w:rPr>
      <w:t>Lecturer: Eddy de Rooij</w:t>
    </w:r>
  </w:p>
  <w:p w:rsidR="00E11144" w:rsidRDefault="00E11144" w:rsidP="00366545">
    <w:pPr>
      <w:pStyle w:val="Header"/>
      <w:tabs>
        <w:tab w:val="clear" w:pos="4320"/>
        <w:tab w:val="clear" w:pos="8640"/>
        <w:tab w:val="center" w:pos="-5940"/>
      </w:tabs>
      <w:spacing w:after="120"/>
      <w:ind w:left="1627"/>
      <w:jc w:val="right"/>
      <w:rPr>
        <w:rFonts w:cs="Arial"/>
        <w:szCs w:val="20"/>
      </w:rPr>
    </w:pPr>
    <w:r w:rsidRPr="00695B71">
      <w:rPr>
        <w:noProof/>
      </w:rPr>
      <w:pict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4099" type="#_x0000_t32" style="position:absolute;left:0;text-align:left;margin-left:0;margin-top:12.45pt;width:465.75pt;height:0;z-index:251658240" o:connectortype="straight" strokeweight="1pt"/>
      </w:pict>
    </w:r>
    <w:r>
      <w:rPr>
        <w:noProof/>
      </w:rPr>
      <w:t>ER Diagram</w:t>
    </w:r>
    <w:r>
      <w:rPr>
        <w:rFonts w:cs="Arial"/>
        <w:szCs w:val="20"/>
      </w:rPr>
      <w:t xml:space="preserve"> | 16/10/2009</w:t>
    </w:r>
  </w:p>
  <w:p w:rsidR="00E11144" w:rsidRPr="00452FC4" w:rsidRDefault="00452FC4" w:rsidP="00452FC4">
    <w:pPr>
      <w:pStyle w:val="Header"/>
      <w:tabs>
        <w:tab w:val="clear" w:pos="4320"/>
        <w:tab w:val="clear" w:pos="8640"/>
        <w:tab w:val="center" w:pos="-5940"/>
      </w:tabs>
      <w:spacing w:after="120"/>
      <w:ind w:left="720"/>
      <w:jc w:val="right"/>
      <w:rPr>
        <w:rFonts w:cs="Arial"/>
        <w:szCs w:val="20"/>
      </w:rPr>
    </w:pPr>
    <w:r>
      <w:rPr>
        <w:noProof/>
      </w:rPr>
      <w:t>Standard User/Role/Profile administration tables generated automatically by ASP.Net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0F7"/>
    <w:multiLevelType w:val="hybridMultilevel"/>
    <w:tmpl w:val="964A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91BBB"/>
    <w:multiLevelType w:val="hybridMultilevel"/>
    <w:tmpl w:val="49D60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27A64"/>
    <w:multiLevelType w:val="hybridMultilevel"/>
    <w:tmpl w:val="2B6E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9679D"/>
    <w:multiLevelType w:val="hybridMultilevel"/>
    <w:tmpl w:val="A366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D3180"/>
    <w:multiLevelType w:val="hybridMultilevel"/>
    <w:tmpl w:val="59C8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hdrShapeDefaults>
    <o:shapedefaults v:ext="edit" spidmax="4101"/>
    <o:shapelayout v:ext="edit">
      <o:idmap v:ext="edit" data="4"/>
    </o:shapelayout>
  </w:hdrShapeDefaults>
  <w:compat>
    <w:useFELayout/>
  </w:compat>
  <w:rsids>
    <w:rsidRoot w:val="008E3072"/>
    <w:rsid w:val="00196C33"/>
    <w:rsid w:val="00366545"/>
    <w:rsid w:val="00420A2E"/>
    <w:rsid w:val="00452FC4"/>
    <w:rsid w:val="004B772E"/>
    <w:rsid w:val="005C106C"/>
    <w:rsid w:val="008E3072"/>
    <w:rsid w:val="00A35663"/>
    <w:rsid w:val="00A6271D"/>
    <w:rsid w:val="00AB643D"/>
    <w:rsid w:val="00AC6644"/>
    <w:rsid w:val="00AD1EAF"/>
    <w:rsid w:val="00AF71A7"/>
    <w:rsid w:val="00B539CC"/>
    <w:rsid w:val="00C64F24"/>
    <w:rsid w:val="00E11144"/>
    <w:rsid w:val="00FD77AC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96C33"/>
  </w:style>
  <w:style w:type="paragraph" w:styleId="Heading1">
    <w:name w:val="heading 1"/>
    <w:basedOn w:val="Normal"/>
    <w:next w:val="Normal"/>
    <w:link w:val="Heading1Char"/>
    <w:qFormat/>
    <w:rsid w:val="00366545"/>
    <w:pPr>
      <w:keepNext/>
      <w:spacing w:before="120" w:after="120" w:line="360" w:lineRule="auto"/>
      <w:outlineLvl w:val="0"/>
    </w:pPr>
    <w:rPr>
      <w:rFonts w:ascii="Arial" w:eastAsia="宋体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E11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665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66545"/>
  </w:style>
  <w:style w:type="paragraph" w:styleId="Footer">
    <w:name w:val="footer"/>
    <w:basedOn w:val="Normal"/>
    <w:link w:val="FooterChar"/>
    <w:unhideWhenUsed/>
    <w:rsid w:val="003665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545"/>
  </w:style>
  <w:style w:type="character" w:customStyle="1" w:styleId="Heading1Char">
    <w:name w:val="Heading 1 Char"/>
    <w:basedOn w:val="DefaultParagraphFont"/>
    <w:link w:val="Heading1"/>
    <w:rsid w:val="00366545"/>
    <w:rPr>
      <w:rFonts w:ascii="Arial" w:eastAsia="宋体" w:hAnsi="Arial" w:cs="Arial"/>
      <w:b/>
      <w:bCs/>
      <w:kern w:val="32"/>
      <w:sz w:val="32"/>
      <w:szCs w:val="32"/>
    </w:rPr>
  </w:style>
  <w:style w:type="character" w:styleId="PageNumber">
    <w:name w:val="page number"/>
    <w:basedOn w:val="DefaultParagraphFont"/>
    <w:rsid w:val="00366545"/>
  </w:style>
  <w:style w:type="paragraph" w:styleId="ListParagraph">
    <w:name w:val="List Paragraph"/>
    <w:basedOn w:val="Normal"/>
    <w:rsid w:val="00E111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11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Choklander</dc:creator>
  <cp:lastModifiedBy>k c</cp:lastModifiedBy>
  <cp:revision>8</cp:revision>
  <dcterms:created xsi:type="dcterms:W3CDTF">2009-10-17T04:46:00Z</dcterms:created>
  <dcterms:modified xsi:type="dcterms:W3CDTF">2009-10-18T14:17:00Z</dcterms:modified>
</cp:coreProperties>
</file>